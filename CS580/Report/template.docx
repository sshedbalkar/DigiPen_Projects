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016911" w14:textId="77777777" w:rsidR="008A3E7B" w:rsidRDefault="004D5CE6" w:rsidP="00140FB5">
      <w:pPr>
        <w:pStyle w:val="AIWisdom3Heading1"/>
      </w:pPr>
      <w:r>
        <w:t>Sample</w:t>
      </w:r>
      <w:r w:rsidR="00A04E8A">
        <w:t xml:space="preserve"> Article: Writing an </w:t>
      </w:r>
      <w:r w:rsidR="00140FB5">
        <w:t xml:space="preserve">AI Wisdom </w:t>
      </w:r>
      <w:r w:rsidR="00A04E8A">
        <w:t>Article</w:t>
      </w:r>
    </w:p>
    <w:p w14:paraId="31289787" w14:textId="77777777" w:rsidR="00EF6242" w:rsidRDefault="00A04E8A" w:rsidP="00140FB5">
      <w:pPr>
        <w:pStyle w:val="AIWisdom3Heading2"/>
      </w:pPr>
      <w:proofErr w:type="gramStart"/>
      <w:r>
        <w:t>Steve Rabin—Nintendo of America Inc.</w:t>
      </w:r>
      <w:proofErr w:type="gramEnd"/>
    </w:p>
    <w:p w14:paraId="7D49F486" w14:textId="77777777" w:rsidR="00140FB5" w:rsidRDefault="002E05D2" w:rsidP="00140FB5">
      <w:pPr>
        <w:pStyle w:val="AIWisdom3Heading2"/>
      </w:pPr>
      <w:r>
        <w:t>steve.</w:t>
      </w:r>
      <w:r w:rsidR="00140FB5">
        <w:t>rabin@</w:t>
      </w:r>
      <w:r>
        <w:t>gmail</w:t>
      </w:r>
      <w:r w:rsidR="00140FB5">
        <w:t>.com</w:t>
      </w:r>
    </w:p>
    <w:p w14:paraId="1936BAC2" w14:textId="77777777" w:rsidR="00FB5EC3" w:rsidRDefault="00FB5EC3" w:rsidP="00FB5EC3">
      <w:pPr>
        <w:pStyle w:val="AIWisdom3Text"/>
      </w:pPr>
    </w:p>
    <w:p w14:paraId="63A7648A" w14:textId="77777777" w:rsidR="00372C68" w:rsidRDefault="00372C68" w:rsidP="00FB5EC3">
      <w:pPr>
        <w:pStyle w:val="AIWisdom3Text"/>
      </w:pPr>
    </w:p>
    <w:p w14:paraId="27C8E796" w14:textId="77777777" w:rsidR="00F55AE9" w:rsidRPr="002A3073" w:rsidRDefault="00F55AE9" w:rsidP="00FB5EC3">
      <w:pPr>
        <w:pStyle w:val="AIWisdom3Text"/>
        <w:rPr>
          <w:color w:val="FF0000"/>
        </w:rPr>
      </w:pPr>
      <w:r w:rsidRPr="002A3073">
        <w:rPr>
          <w:color w:val="FF0000"/>
        </w:rPr>
        <w:t>(</w:t>
      </w:r>
      <w:r w:rsidR="0010271F" w:rsidRPr="002A3073">
        <w:rPr>
          <w:color w:val="FF0000"/>
        </w:rPr>
        <w:t>Requirement</w:t>
      </w:r>
      <w:r w:rsidRPr="002A3073">
        <w:rPr>
          <w:color w:val="FF0000"/>
        </w:rPr>
        <w:t>: Use this doc as your starting point)</w:t>
      </w:r>
    </w:p>
    <w:p w14:paraId="61693D15" w14:textId="77777777" w:rsidR="00140FB5" w:rsidRPr="002A3073" w:rsidRDefault="00140FB5" w:rsidP="00FB5EC3">
      <w:pPr>
        <w:pStyle w:val="AIWisdom3Text"/>
        <w:rPr>
          <w:color w:val="FF0000"/>
        </w:rPr>
      </w:pPr>
    </w:p>
    <w:p w14:paraId="1D59356F" w14:textId="77777777" w:rsidR="00D41750" w:rsidRPr="002A3073" w:rsidRDefault="00D41750" w:rsidP="00A04E8A">
      <w:pPr>
        <w:pStyle w:val="AIWisdom3Text"/>
        <w:rPr>
          <w:color w:val="FF0000"/>
        </w:rPr>
      </w:pPr>
      <w:r w:rsidRPr="002A3073">
        <w:rPr>
          <w:color w:val="FF0000"/>
        </w:rPr>
        <w:t>This document is your starting template and will explain important requirements for writing your article.</w:t>
      </w:r>
      <w:r w:rsidR="002A3073" w:rsidRPr="002A3073">
        <w:rPr>
          <w:color w:val="FF0000"/>
        </w:rPr>
        <w:t xml:space="preserve"> Read the whole thing before starting your writing, since it will save you time in the long run.</w:t>
      </w:r>
    </w:p>
    <w:p w14:paraId="02639EE5" w14:textId="77777777" w:rsidR="00D41750" w:rsidRDefault="00D41750" w:rsidP="00A04E8A">
      <w:pPr>
        <w:pStyle w:val="AIWisdom3Text"/>
      </w:pPr>
    </w:p>
    <w:p w14:paraId="42D37A2D" w14:textId="77777777" w:rsidR="0099505B" w:rsidRDefault="002A3073" w:rsidP="00A04E8A">
      <w:pPr>
        <w:pStyle w:val="AIWisdom3Text"/>
      </w:pPr>
      <w:r>
        <w:t>This is the introduction (notice how there is purposely no heading).</w:t>
      </w:r>
      <w:r w:rsidR="00A04E8A">
        <w:t xml:space="preserve"> </w:t>
      </w:r>
      <w:r>
        <w:t xml:space="preserve">The </w:t>
      </w:r>
      <w:r w:rsidR="00A04E8A">
        <w:t xml:space="preserve">introduction is the place to motivate your article and explain what will be covered. Typically this is done in </w:t>
      </w:r>
      <w:r>
        <w:t xml:space="preserve">one or </w:t>
      </w:r>
      <w:r w:rsidR="00A04E8A">
        <w:t xml:space="preserve">two paragraphs, but occasionally authors will </w:t>
      </w:r>
      <w:r w:rsidR="007C40A6">
        <w:t xml:space="preserve">stretch it out </w:t>
      </w:r>
      <w:r w:rsidR="00A04E8A">
        <w:t>to three or four</w:t>
      </w:r>
      <w:r>
        <w:t xml:space="preserve"> (but it is not advised)</w:t>
      </w:r>
      <w:r w:rsidR="00A04E8A">
        <w:t>. The introduction is incredibly important and should be reviewed often to make sure it accurately reflects the article. From previous experience, the introduction and conclusion are often the weakest parts of articles, which is unfortunate since this</w:t>
      </w:r>
      <w:r w:rsidR="00BB4CB9">
        <w:t xml:space="preserve"> can immediately turn away potential readers.</w:t>
      </w:r>
    </w:p>
    <w:p w14:paraId="4602F906" w14:textId="77777777" w:rsidR="00BB4CB9" w:rsidRDefault="00BB4CB9" w:rsidP="00A04E8A">
      <w:pPr>
        <w:pStyle w:val="AIWisdom3Text"/>
      </w:pPr>
    </w:p>
    <w:p w14:paraId="7B184281" w14:textId="77777777" w:rsidR="00FB5EC3" w:rsidRDefault="00FB5EC3" w:rsidP="00FB5EC3">
      <w:pPr>
        <w:pStyle w:val="AIWisdom3Text"/>
      </w:pPr>
      <w:r>
        <w:t>The tone of your article should be expert and friendly. Carefully construct relevant examples that bring out the genius and relevance of the article. Try to inspire the reader to go off and actually use it. The article should be aimed at the intermediate/expert level, but still easy to understand</w:t>
      </w:r>
      <w:r w:rsidR="000B1FF8">
        <w:t>. Strive for clear and concise sentences that are easy to digest</w:t>
      </w:r>
      <w:r>
        <w:t>. More people will benefit if it’s easier to absorb. Above all, always keep a heavy slant toward practical game development (as opposed to academic research).</w:t>
      </w:r>
    </w:p>
    <w:p w14:paraId="6CBC3B35" w14:textId="77777777" w:rsidR="003815A7" w:rsidRDefault="003815A7" w:rsidP="00A04E8A">
      <w:pPr>
        <w:pStyle w:val="AIWisdom3Text"/>
      </w:pPr>
    </w:p>
    <w:p w14:paraId="0C38531F" w14:textId="77777777" w:rsidR="00FB5EC3" w:rsidRDefault="00FB5EC3" w:rsidP="00A04E8A">
      <w:pPr>
        <w:pStyle w:val="AIWisdom3Text"/>
      </w:pPr>
    </w:p>
    <w:p w14:paraId="67D99145" w14:textId="77777777" w:rsidR="00BB4CB9" w:rsidRPr="00A04E8A" w:rsidRDefault="00BB4CB9" w:rsidP="00BB4CB9">
      <w:pPr>
        <w:pStyle w:val="AIWisdom3Heading1"/>
      </w:pPr>
      <w:r>
        <w:t>Headings and Styles</w:t>
      </w:r>
    </w:p>
    <w:p w14:paraId="20A6E912" w14:textId="77777777" w:rsidR="00BB4CB9" w:rsidRDefault="00BB4CB9" w:rsidP="00CE216A">
      <w:pPr>
        <w:pStyle w:val="AIWisdom3Text"/>
      </w:pPr>
    </w:p>
    <w:p w14:paraId="3E482BAF" w14:textId="62555DA1" w:rsidR="00BB4CB9" w:rsidRDefault="00BB4CB9" w:rsidP="00CE216A">
      <w:pPr>
        <w:pStyle w:val="AIWisdom3Text"/>
      </w:pPr>
      <w:r>
        <w:t>There are thre</w:t>
      </w:r>
      <w:r w:rsidR="009E5FE0">
        <w:t xml:space="preserve">e levels of headings: </w:t>
      </w:r>
      <w:r>
        <w:t>Heading 1</w:t>
      </w:r>
      <w:r w:rsidR="009E5FE0">
        <w:t xml:space="preserve"> (Times New Roman 18 point</w:t>
      </w:r>
      <w:r w:rsidR="0036069C">
        <w:t xml:space="preserve"> Bold</w:t>
      </w:r>
      <w:r w:rsidR="009E5FE0">
        <w:t>)</w:t>
      </w:r>
      <w:r>
        <w:t>, Heading 2</w:t>
      </w:r>
      <w:r w:rsidR="009E5FE0">
        <w:t xml:space="preserve"> (Times New Roman 14 point </w:t>
      </w:r>
      <w:r w:rsidR="0036069C">
        <w:t xml:space="preserve">Bold </w:t>
      </w:r>
      <w:r w:rsidR="009E5FE0">
        <w:t>Italicized)</w:t>
      </w:r>
      <w:r>
        <w:t>, and Heading 3</w:t>
      </w:r>
      <w:r w:rsidR="0036069C">
        <w:t xml:space="preserve"> (Times New Roman 13 point Bold)</w:t>
      </w:r>
      <w:r>
        <w:t>. Mak</w:t>
      </w:r>
      <w:r w:rsidR="007C40A6">
        <w:t>e sure your headings are in these</w:t>
      </w:r>
      <w:r>
        <w:t xml:space="preserve"> “style</w:t>
      </w:r>
      <w:r w:rsidR="007C40A6">
        <w:t>s</w:t>
      </w:r>
      <w:r>
        <w:t xml:space="preserve">.” You’ll need to select the style from </w:t>
      </w:r>
      <w:r w:rsidR="0036069C">
        <w:t>Word’s toolbar or ribbon bar</w:t>
      </w:r>
      <w:r>
        <w:t xml:space="preserve">. While on the subject of styles, make sure you </w:t>
      </w:r>
      <w:r w:rsidR="007C40A6">
        <w:t xml:space="preserve">only </w:t>
      </w:r>
      <w:r>
        <w:t xml:space="preserve">use the styles. For example, this paragraph is written with the </w:t>
      </w:r>
      <w:r w:rsidR="0036069C">
        <w:t>Normal</w:t>
      </w:r>
      <w:r>
        <w:t xml:space="preserve"> style</w:t>
      </w:r>
      <w:r w:rsidR="0036069C">
        <w:t xml:space="preserve"> (Times New Roman 12 point)</w:t>
      </w:r>
      <w:r>
        <w:t>.</w:t>
      </w:r>
      <w:r w:rsidR="007C40A6">
        <w:t xml:space="preserve"> If you include references to code, like the class </w:t>
      </w:r>
      <w:r w:rsidR="007C40A6" w:rsidRPr="007C40A6">
        <w:rPr>
          <w:rStyle w:val="AIWisdom3EmbeddedCode"/>
        </w:rPr>
        <w:t>Route</w:t>
      </w:r>
      <w:r w:rsidR="007C40A6">
        <w:t xml:space="preserve"> or the variable </w:t>
      </w:r>
      <w:proofErr w:type="spellStart"/>
      <w:r w:rsidR="007C40A6" w:rsidRPr="007C40A6">
        <w:rPr>
          <w:rStyle w:val="AIWisdom3EmbeddedCode"/>
        </w:rPr>
        <w:t>iCount</w:t>
      </w:r>
      <w:proofErr w:type="spellEnd"/>
      <w:r w:rsidR="007C40A6">
        <w:t>, then make sure the particular code reference is in the Code style</w:t>
      </w:r>
      <w:r w:rsidR="002A5E39">
        <w:t xml:space="preserve"> (Courier New 12 point)</w:t>
      </w:r>
      <w:r w:rsidR="007C40A6">
        <w:t>.</w:t>
      </w:r>
    </w:p>
    <w:p w14:paraId="71C0B1BC" w14:textId="77777777" w:rsidR="00BB4CB9" w:rsidRDefault="00BB4CB9" w:rsidP="00CE216A">
      <w:pPr>
        <w:pStyle w:val="AIWisdom3Text"/>
      </w:pPr>
    </w:p>
    <w:p w14:paraId="086F7F59" w14:textId="77777777" w:rsidR="00BB4CB9" w:rsidRDefault="00BB4CB9" w:rsidP="00CE216A">
      <w:pPr>
        <w:pStyle w:val="AIWisdom3Text"/>
      </w:pPr>
      <w:r>
        <w:t>When titling your headings, avoid overly cute or humorous titles. Yes, you are a funny writer, but we need to keep a level of professionalism. Subtle</w:t>
      </w:r>
      <w:r w:rsidR="007C40A6">
        <w:t xml:space="preserve"> humor </w:t>
      </w:r>
      <w:r>
        <w:t xml:space="preserve">might be OK in limited amounts, but your section editor </w:t>
      </w:r>
      <w:r w:rsidR="007C40A6">
        <w:t>reserves the right to</w:t>
      </w:r>
      <w:r>
        <w:t xml:space="preserve"> </w:t>
      </w:r>
      <w:r w:rsidR="007C40A6">
        <w:t xml:space="preserve">change </w:t>
      </w:r>
      <w:r w:rsidR="009E5FE0">
        <w:t xml:space="preserve">or </w:t>
      </w:r>
      <w:r w:rsidR="007C40A6">
        <w:t>clean it up</w:t>
      </w:r>
      <w:r>
        <w:t>.</w:t>
      </w:r>
    </w:p>
    <w:p w14:paraId="38752B29" w14:textId="77777777" w:rsidR="0099505B" w:rsidRDefault="0099505B" w:rsidP="00CE216A">
      <w:pPr>
        <w:pStyle w:val="AIWisdom3Text"/>
      </w:pPr>
    </w:p>
    <w:p w14:paraId="020595B8" w14:textId="77777777" w:rsidR="007C60BB" w:rsidRDefault="007C60BB" w:rsidP="00CE216A">
      <w:pPr>
        <w:pStyle w:val="AIWisdom3Text"/>
      </w:pPr>
    </w:p>
    <w:p w14:paraId="2B4D74CF" w14:textId="77777777" w:rsidR="00E9773E" w:rsidRDefault="007C60BB" w:rsidP="007C60BB">
      <w:pPr>
        <w:pStyle w:val="AIWisdom3Heading1"/>
      </w:pPr>
      <w:r>
        <w:lastRenderedPageBreak/>
        <w:t>Quoted Material and Permissions</w:t>
      </w:r>
    </w:p>
    <w:p w14:paraId="5586EF2F" w14:textId="77777777" w:rsidR="007C60BB" w:rsidRDefault="007C60BB" w:rsidP="007C60BB">
      <w:pPr>
        <w:pStyle w:val="AIWisdom3Text"/>
      </w:pPr>
    </w:p>
    <w:p w14:paraId="3492C194" w14:textId="77777777" w:rsidR="007C60BB" w:rsidRDefault="007C60BB" w:rsidP="007C60BB">
      <w:pPr>
        <w:pStyle w:val="AIWisdom3Text"/>
        <w:rPr>
          <w:color w:val="FF0000"/>
        </w:rPr>
      </w:pPr>
      <w:r w:rsidRPr="00710736">
        <w:rPr>
          <w:b/>
          <w:color w:val="FF0000"/>
          <w:u w:val="single"/>
        </w:rPr>
        <w:t>Please do not use any directly quoted material</w:t>
      </w:r>
      <w:r w:rsidRPr="00710736">
        <w:rPr>
          <w:color w:val="FF0000"/>
        </w:rPr>
        <w:t xml:space="preserve"> (that is content that is put in quotation marks), unless you obtain permission and send the permission in with your article. Even a one sentence quote requires permission.  Also, you cannot quote poetry, lyrics from songs, information from Web sites, etc. without permission.  </w:t>
      </w:r>
    </w:p>
    <w:p w14:paraId="7D192CFE" w14:textId="77777777" w:rsidR="007C60BB" w:rsidRDefault="007C60BB" w:rsidP="007C60BB">
      <w:pPr>
        <w:pStyle w:val="AIWisdom3Text"/>
        <w:rPr>
          <w:color w:val="FF0000"/>
        </w:rPr>
      </w:pPr>
    </w:p>
    <w:p w14:paraId="49E0117F" w14:textId="77777777" w:rsidR="007C60BB" w:rsidRPr="00710736" w:rsidRDefault="007C60BB" w:rsidP="007C60BB">
      <w:pPr>
        <w:pStyle w:val="AIWisdom3Text"/>
        <w:rPr>
          <w:color w:val="FF0000"/>
        </w:rPr>
      </w:pPr>
      <w:r w:rsidRPr="00710736">
        <w:rPr>
          <w:color w:val="FF0000"/>
        </w:rPr>
        <w:t>Permissions are required for any textual material, images, charts, tables, screenshots, quotes, or other material that you didn't create</w:t>
      </w:r>
      <w:r>
        <w:rPr>
          <w:color w:val="FF0000"/>
        </w:rPr>
        <w:t>, including clipart and game screen shots</w:t>
      </w:r>
      <w:r w:rsidRPr="00710736">
        <w:rPr>
          <w:color w:val="FF0000"/>
        </w:rPr>
        <w:t xml:space="preserve">. Please use the </w:t>
      </w:r>
      <w:r w:rsidRPr="00710736">
        <w:rPr>
          <w:b/>
          <w:color w:val="FF0000"/>
        </w:rPr>
        <w:t>PERMISSION REQUEST FORM</w:t>
      </w:r>
      <w:r w:rsidRPr="00710736">
        <w:rPr>
          <w:color w:val="FF0000"/>
        </w:rPr>
        <w:t xml:space="preserve"> available </w:t>
      </w:r>
      <w:r>
        <w:rPr>
          <w:color w:val="FF0000"/>
        </w:rPr>
        <w:t>from your section editor</w:t>
      </w:r>
      <w:r w:rsidRPr="00710736">
        <w:rPr>
          <w:color w:val="FF0000"/>
        </w:rPr>
        <w:t xml:space="preserve"> to obtain permissions for any non-original material you plan to include with your </w:t>
      </w:r>
      <w:r>
        <w:rPr>
          <w:color w:val="FF0000"/>
        </w:rPr>
        <w:t>article</w:t>
      </w:r>
      <w:r w:rsidRPr="00710736">
        <w:rPr>
          <w:color w:val="FF0000"/>
        </w:rPr>
        <w:t>. These must be submitted with your article.</w:t>
      </w:r>
    </w:p>
    <w:p w14:paraId="340C0D54" w14:textId="77777777" w:rsidR="007C60BB" w:rsidRDefault="007C60BB" w:rsidP="007C60BB">
      <w:pPr>
        <w:pStyle w:val="AIWisdom3Text"/>
      </w:pPr>
    </w:p>
    <w:p w14:paraId="4D682156" w14:textId="77777777" w:rsidR="007C60BB" w:rsidRDefault="007C60BB" w:rsidP="00CE216A">
      <w:pPr>
        <w:pStyle w:val="AIWisdom3Text"/>
      </w:pPr>
    </w:p>
    <w:p w14:paraId="2ED3C792" w14:textId="77777777" w:rsidR="001A146D" w:rsidRDefault="001A146D" w:rsidP="00A5002F">
      <w:pPr>
        <w:pStyle w:val="AIWisdom3Heading1"/>
      </w:pPr>
      <w:r>
        <w:t>Figures</w:t>
      </w:r>
      <w:r w:rsidR="00A5002F">
        <w:t xml:space="preserve"> and Tables</w:t>
      </w:r>
    </w:p>
    <w:p w14:paraId="0D9BF207" w14:textId="77777777" w:rsidR="00A5002F" w:rsidRDefault="00A5002F" w:rsidP="00A5002F">
      <w:pPr>
        <w:pStyle w:val="AIWisdom3Text"/>
      </w:pPr>
    </w:p>
    <w:p w14:paraId="32A09CAF" w14:textId="77777777" w:rsidR="00A5002F" w:rsidRPr="00A5002F" w:rsidRDefault="00A5002F" w:rsidP="00A5002F">
      <w:pPr>
        <w:pStyle w:val="AIWisdom3Heading2"/>
      </w:pPr>
      <w:r>
        <w:t>Figures</w:t>
      </w:r>
    </w:p>
    <w:p w14:paraId="56A7AA82" w14:textId="77777777" w:rsidR="001A146D" w:rsidRDefault="001A146D" w:rsidP="00CE216A">
      <w:pPr>
        <w:pStyle w:val="AIWisdom3Text"/>
      </w:pPr>
    </w:p>
    <w:p w14:paraId="79451B42" w14:textId="77777777" w:rsidR="00A5002F" w:rsidRDefault="00B16A1B" w:rsidP="00CE216A">
      <w:pPr>
        <w:pStyle w:val="AIWisdom3Text"/>
      </w:pPr>
      <w:r>
        <w:t>(Note: T</w:t>
      </w:r>
      <w:r w:rsidR="00A5002F">
        <w:t xml:space="preserve">he </w:t>
      </w:r>
      <w:r>
        <w:t xml:space="preserve">previous </w:t>
      </w:r>
      <w:r w:rsidR="00A5002F">
        <w:t>two consecutive headings without text between them</w:t>
      </w:r>
      <w:r>
        <w:t xml:space="preserve"> is a problem</w:t>
      </w:r>
      <w:r w:rsidR="00A5002F">
        <w:t>. This is called a stacked heading and isn’t allowed. You’ll need to break these up with at least one sentence of normal text.</w:t>
      </w:r>
      <w:r>
        <w:t>)</w:t>
      </w:r>
    </w:p>
    <w:p w14:paraId="6B33B19A" w14:textId="77777777" w:rsidR="00A5002F" w:rsidRDefault="00A5002F" w:rsidP="00CE216A">
      <w:pPr>
        <w:pStyle w:val="AIWisdom3Text"/>
      </w:pPr>
    </w:p>
    <w:p w14:paraId="39316019" w14:textId="77777777" w:rsidR="001A146D" w:rsidRDefault="001A146D" w:rsidP="00CE216A">
      <w:pPr>
        <w:pStyle w:val="AIWisdom3Text"/>
      </w:pPr>
      <w:r>
        <w:t>Please embed figures directly into the Word file. Figures should be numbered starting at 1 and have a description that is a full and complete sentence (ending in a period).</w:t>
      </w:r>
      <w:r w:rsidR="00A5002F">
        <w:t xml:space="preserve"> Refer to figures by name, as in the following example. Please refer to Figure 1.</w:t>
      </w:r>
    </w:p>
    <w:p w14:paraId="3640825D" w14:textId="77777777" w:rsidR="00A5002F" w:rsidRDefault="00A5002F" w:rsidP="00CE216A">
      <w:pPr>
        <w:pStyle w:val="AIWisdom3Text"/>
      </w:pPr>
    </w:p>
    <w:p w14:paraId="63D5F71C" w14:textId="4E3F6A12" w:rsidR="00A5002F" w:rsidRDefault="009E5FE0" w:rsidP="00CE216A">
      <w:pPr>
        <w:pStyle w:val="AIWisdom3Text"/>
      </w:pPr>
      <w:r>
        <w:rPr>
          <w:noProof/>
        </w:rPr>
        <w:drawing>
          <wp:inline distT="0" distB="0" distL="0" distR="0" wp14:editId="4017059F">
            <wp:extent cx="2987040" cy="1508760"/>
            <wp:effectExtent l="0" t="0" r="0" b="0"/>
            <wp:docPr id="1" name="Picture 1" descr="Collision_Detection_and_Resolution_Figu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ision_Detection_and_Resolution_Figure0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7040" cy="150876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275D865" w14:textId="77777777" w:rsidR="00A5002F" w:rsidRDefault="00A5002F" w:rsidP="00CE216A">
      <w:pPr>
        <w:pStyle w:val="AIWisdom3Text"/>
      </w:pPr>
      <w:proofErr w:type="gramStart"/>
      <w:r>
        <w:t>Figure 1.</w:t>
      </w:r>
      <w:proofErr w:type="gramEnd"/>
      <w:r>
        <w:t xml:space="preserve"> Overlap testing is problematic for small, fast moving objects, like bullets.</w:t>
      </w:r>
    </w:p>
    <w:p w14:paraId="1DFB71C3" w14:textId="77777777" w:rsidR="001A146D" w:rsidRDefault="001A146D" w:rsidP="00CE216A">
      <w:pPr>
        <w:pStyle w:val="AIWisdom3Text"/>
      </w:pPr>
    </w:p>
    <w:p w14:paraId="5247FBDD" w14:textId="77777777" w:rsidR="008549B4" w:rsidRDefault="008549B4" w:rsidP="00CE216A">
      <w:pPr>
        <w:pStyle w:val="AIWisdom3Text"/>
      </w:pPr>
    </w:p>
    <w:p w14:paraId="2E9625B4" w14:textId="77777777" w:rsidR="004C3BF3" w:rsidRDefault="00A5002F" w:rsidP="00CE216A">
      <w:pPr>
        <w:pStyle w:val="AIWisdom3Text"/>
      </w:pPr>
      <w:r>
        <w:t>Figures should be vector-based</w:t>
      </w:r>
      <w:r w:rsidR="004C3BF3">
        <w:t>, such as using Word drawing capabilities (don’t use bitmaps unless they are screenshots).</w:t>
      </w:r>
    </w:p>
    <w:p w14:paraId="51312AC1" w14:textId="77777777" w:rsidR="004C3BF3" w:rsidRDefault="004C3BF3" w:rsidP="00A5002F">
      <w:pPr>
        <w:pStyle w:val="AIWisdom3Heading2"/>
      </w:pPr>
    </w:p>
    <w:p w14:paraId="66420913" w14:textId="77777777" w:rsidR="004C3BF3" w:rsidRDefault="004C3BF3" w:rsidP="00A5002F">
      <w:pPr>
        <w:pStyle w:val="AIWisdom3Heading2"/>
      </w:pPr>
    </w:p>
    <w:p w14:paraId="0E630B60" w14:textId="77777777" w:rsidR="00A5002F" w:rsidRDefault="00A5002F" w:rsidP="00A5002F">
      <w:pPr>
        <w:pStyle w:val="AIWisdom3Heading2"/>
      </w:pPr>
      <w:r>
        <w:t>Tables</w:t>
      </w:r>
    </w:p>
    <w:p w14:paraId="08B823D1" w14:textId="77777777" w:rsidR="00A5002F" w:rsidRDefault="00A5002F" w:rsidP="00CE216A">
      <w:pPr>
        <w:pStyle w:val="AIWisdom3Text"/>
      </w:pPr>
    </w:p>
    <w:p w14:paraId="1B42B669" w14:textId="77777777" w:rsidR="00A5002F" w:rsidRDefault="00A5002F" w:rsidP="00CE216A">
      <w:pPr>
        <w:pStyle w:val="AIWisdom3Text"/>
      </w:pPr>
      <w:r>
        <w:lastRenderedPageBreak/>
        <w:t xml:space="preserve">Tables differ from figures in that they have their description placed above the table. </w:t>
      </w:r>
      <w:r w:rsidR="008549B4">
        <w:t>Tables should be numbered starting at 1 and</w:t>
      </w:r>
      <w:r>
        <w:t xml:space="preserve"> the description should be a full sentence ending in a period.</w:t>
      </w:r>
      <w:r w:rsidR="008549B4">
        <w:t xml:space="preserve"> Please don’t make any fancy formatting within tables.</w:t>
      </w:r>
    </w:p>
    <w:p w14:paraId="695C976F" w14:textId="77777777" w:rsidR="00A5002F" w:rsidRDefault="00A5002F" w:rsidP="00CE216A">
      <w:pPr>
        <w:pStyle w:val="AIWisdom3Text"/>
      </w:pPr>
    </w:p>
    <w:p w14:paraId="202A6D7E" w14:textId="77777777" w:rsidR="00A5002F" w:rsidRDefault="00A5002F" w:rsidP="00A5002F">
      <w:pPr>
        <w:pStyle w:val="GameDevText"/>
      </w:pPr>
      <w:proofErr w:type="gramStart"/>
      <w:r>
        <w:t>Table 1.</w:t>
      </w:r>
      <w:proofErr w:type="gramEnd"/>
      <w:r>
        <w:t xml:space="preserve"> Statistics gathered from past player moves.</w:t>
      </w:r>
    </w:p>
    <w:p w14:paraId="16B75165" w14:textId="77777777" w:rsidR="00A5002F" w:rsidRDefault="00A5002F" w:rsidP="00A5002F">
      <w:pPr>
        <w:pStyle w:val="GameDevText"/>
      </w:pPr>
    </w:p>
    <w:tbl>
      <w:tblPr>
        <w:tblStyle w:val="TableGrid"/>
        <w:tblW w:w="0" w:type="auto"/>
        <w:tblLook w:val="01E0" w:firstRow="1" w:lastRow="1" w:firstColumn="1" w:lastColumn="1" w:noHBand="0" w:noVBand="0"/>
      </w:tblPr>
      <w:tblGrid>
        <w:gridCol w:w="5328"/>
        <w:gridCol w:w="1800"/>
        <w:gridCol w:w="1728"/>
      </w:tblGrid>
      <w:tr w:rsidR="00A5002F" w14:paraId="6C276101" w14:textId="77777777">
        <w:tc>
          <w:tcPr>
            <w:tcW w:w="5328" w:type="dxa"/>
          </w:tcPr>
          <w:p w14:paraId="11BA4245" w14:textId="77777777" w:rsidR="00A5002F" w:rsidRPr="00EF1F6B" w:rsidRDefault="00A5002F" w:rsidP="008549B4">
            <w:pPr>
              <w:pStyle w:val="GameDevText"/>
              <w:rPr>
                <w:b/>
              </w:rPr>
            </w:pPr>
            <w:r w:rsidRPr="00EF1F6B">
              <w:rPr>
                <w:b/>
              </w:rPr>
              <w:t>Player Sequence</w:t>
            </w:r>
          </w:p>
        </w:tc>
        <w:tc>
          <w:tcPr>
            <w:tcW w:w="1800" w:type="dxa"/>
          </w:tcPr>
          <w:p w14:paraId="318D1BD9" w14:textId="77777777" w:rsidR="00A5002F" w:rsidRPr="00EF1F6B" w:rsidRDefault="00A5002F" w:rsidP="008549B4">
            <w:pPr>
              <w:pStyle w:val="GameDevText"/>
              <w:rPr>
                <w:b/>
              </w:rPr>
            </w:pPr>
            <w:r w:rsidRPr="00EF1F6B">
              <w:rPr>
                <w:b/>
              </w:rPr>
              <w:t>Occurrences</w:t>
            </w:r>
          </w:p>
        </w:tc>
        <w:tc>
          <w:tcPr>
            <w:tcW w:w="1728" w:type="dxa"/>
          </w:tcPr>
          <w:p w14:paraId="0D7211F3" w14:textId="77777777" w:rsidR="00A5002F" w:rsidRPr="00EF1F6B" w:rsidRDefault="00A5002F" w:rsidP="008549B4">
            <w:pPr>
              <w:pStyle w:val="GameDevText"/>
              <w:rPr>
                <w:b/>
              </w:rPr>
            </w:pPr>
            <w:r w:rsidRPr="00EF1F6B">
              <w:rPr>
                <w:b/>
              </w:rPr>
              <w:t>Frequency</w:t>
            </w:r>
          </w:p>
        </w:tc>
      </w:tr>
      <w:tr w:rsidR="00A5002F" w14:paraId="2AFC43C0" w14:textId="77777777">
        <w:tc>
          <w:tcPr>
            <w:tcW w:w="5328" w:type="dxa"/>
          </w:tcPr>
          <w:p w14:paraId="3DC15960" w14:textId="77777777" w:rsidR="00A5002F" w:rsidRDefault="00A5002F" w:rsidP="008549B4">
            <w:pPr>
              <w:pStyle w:val="GameDevText"/>
            </w:pPr>
            <w:r>
              <w:t>Low Kick, Low Punch, Uppercut</w:t>
            </w:r>
          </w:p>
        </w:tc>
        <w:tc>
          <w:tcPr>
            <w:tcW w:w="1800" w:type="dxa"/>
          </w:tcPr>
          <w:p w14:paraId="3D8E9503" w14:textId="77777777" w:rsidR="00A5002F" w:rsidRDefault="00A5002F" w:rsidP="008549B4">
            <w:pPr>
              <w:pStyle w:val="GameDevText"/>
            </w:pPr>
            <w:r>
              <w:t>10 times</w:t>
            </w:r>
          </w:p>
        </w:tc>
        <w:tc>
          <w:tcPr>
            <w:tcW w:w="1728" w:type="dxa"/>
          </w:tcPr>
          <w:p w14:paraId="21F76577" w14:textId="77777777" w:rsidR="00A5002F" w:rsidRDefault="00A5002F" w:rsidP="008549B4">
            <w:pPr>
              <w:pStyle w:val="GameDevText"/>
            </w:pPr>
            <w:r>
              <w:t>50%</w:t>
            </w:r>
          </w:p>
        </w:tc>
      </w:tr>
      <w:tr w:rsidR="00A5002F" w14:paraId="34C7F9EA" w14:textId="77777777">
        <w:tc>
          <w:tcPr>
            <w:tcW w:w="5328" w:type="dxa"/>
          </w:tcPr>
          <w:p w14:paraId="2ABFD519" w14:textId="77777777" w:rsidR="00A5002F" w:rsidRDefault="00A5002F" w:rsidP="008549B4">
            <w:pPr>
              <w:pStyle w:val="GameDevText"/>
            </w:pPr>
            <w:r>
              <w:t>Low Kick, Low Punch, Low Punch</w:t>
            </w:r>
          </w:p>
        </w:tc>
        <w:tc>
          <w:tcPr>
            <w:tcW w:w="1800" w:type="dxa"/>
          </w:tcPr>
          <w:p w14:paraId="1C5EEA57" w14:textId="77777777" w:rsidR="00A5002F" w:rsidRDefault="00A5002F" w:rsidP="008549B4">
            <w:pPr>
              <w:pStyle w:val="GameDevText"/>
            </w:pPr>
            <w:r>
              <w:t>7 times</w:t>
            </w:r>
          </w:p>
        </w:tc>
        <w:tc>
          <w:tcPr>
            <w:tcW w:w="1728" w:type="dxa"/>
          </w:tcPr>
          <w:p w14:paraId="0050BF4F" w14:textId="77777777" w:rsidR="00A5002F" w:rsidRDefault="00A5002F" w:rsidP="008549B4">
            <w:pPr>
              <w:pStyle w:val="GameDevText"/>
            </w:pPr>
            <w:r>
              <w:t>35%</w:t>
            </w:r>
          </w:p>
        </w:tc>
      </w:tr>
      <w:tr w:rsidR="00A5002F" w14:paraId="37BB5B1E" w14:textId="77777777">
        <w:tc>
          <w:tcPr>
            <w:tcW w:w="5328" w:type="dxa"/>
          </w:tcPr>
          <w:p w14:paraId="76CB5308" w14:textId="77777777" w:rsidR="00A5002F" w:rsidRDefault="00A5002F" w:rsidP="008549B4">
            <w:pPr>
              <w:pStyle w:val="GameDevText"/>
            </w:pPr>
            <w:r>
              <w:t>Low Kick, Low Punch, Sideswipe</w:t>
            </w:r>
          </w:p>
        </w:tc>
        <w:tc>
          <w:tcPr>
            <w:tcW w:w="1800" w:type="dxa"/>
          </w:tcPr>
          <w:p w14:paraId="713D5E01" w14:textId="77777777" w:rsidR="00A5002F" w:rsidRDefault="00A5002F" w:rsidP="008549B4">
            <w:pPr>
              <w:pStyle w:val="GameDevText"/>
            </w:pPr>
            <w:r>
              <w:t>3 times</w:t>
            </w:r>
          </w:p>
        </w:tc>
        <w:tc>
          <w:tcPr>
            <w:tcW w:w="1728" w:type="dxa"/>
          </w:tcPr>
          <w:p w14:paraId="5A4C2F31" w14:textId="77777777" w:rsidR="00A5002F" w:rsidRDefault="00A5002F" w:rsidP="008549B4">
            <w:pPr>
              <w:pStyle w:val="GameDevText"/>
            </w:pPr>
            <w:r>
              <w:t>15%</w:t>
            </w:r>
          </w:p>
        </w:tc>
      </w:tr>
    </w:tbl>
    <w:p w14:paraId="29A37274" w14:textId="77777777" w:rsidR="00A5002F" w:rsidRDefault="00A5002F" w:rsidP="00A5002F">
      <w:pPr>
        <w:pStyle w:val="GameDevText"/>
      </w:pPr>
    </w:p>
    <w:p w14:paraId="7E6A9CD6" w14:textId="77777777" w:rsidR="00A5002F" w:rsidRDefault="00A5002F" w:rsidP="00CE216A">
      <w:pPr>
        <w:pStyle w:val="AIWisdom3Text"/>
      </w:pPr>
    </w:p>
    <w:p w14:paraId="5B0FAFA2" w14:textId="77777777" w:rsidR="00A5002F" w:rsidRDefault="00A5002F" w:rsidP="00CE216A">
      <w:pPr>
        <w:pStyle w:val="AIWisdom3Text"/>
      </w:pPr>
    </w:p>
    <w:p w14:paraId="03D1B74B" w14:textId="77777777" w:rsidR="00A5002F" w:rsidRDefault="00A5002F" w:rsidP="00CE216A">
      <w:pPr>
        <w:pStyle w:val="AIWisdom3Text"/>
      </w:pPr>
    </w:p>
    <w:p w14:paraId="1F7158C4" w14:textId="77777777" w:rsidR="00E9773E" w:rsidRDefault="00E9773E" w:rsidP="00E9773E">
      <w:pPr>
        <w:pStyle w:val="AIWisdom3Heading1"/>
      </w:pPr>
      <w:r>
        <w:t>Code</w:t>
      </w:r>
    </w:p>
    <w:p w14:paraId="5A672A99" w14:textId="77777777" w:rsidR="00E9773E" w:rsidRDefault="00E9773E" w:rsidP="00CE216A">
      <w:pPr>
        <w:pStyle w:val="AIWisdom3Text"/>
      </w:pPr>
    </w:p>
    <w:p w14:paraId="42DA0FCA" w14:textId="77777777" w:rsidR="0014265C" w:rsidRDefault="00E9773E" w:rsidP="00CE216A">
      <w:pPr>
        <w:pStyle w:val="AIWisdom3Text"/>
      </w:pPr>
      <w:r>
        <w:t>If you are going to include code fragments, you’ll need t</w:t>
      </w:r>
      <w:r w:rsidR="0014265C">
        <w:t>o follow some simple guidelines:</w:t>
      </w:r>
    </w:p>
    <w:p w14:paraId="429C9AEA" w14:textId="77777777" w:rsidR="0014265C" w:rsidRDefault="0014265C" w:rsidP="00CE216A">
      <w:pPr>
        <w:pStyle w:val="AIWisdom3Text"/>
      </w:pPr>
    </w:p>
    <w:p w14:paraId="0CEFD761" w14:textId="4FAD90B5" w:rsidR="0014265C" w:rsidRDefault="0014265C" w:rsidP="0014265C">
      <w:pPr>
        <w:pStyle w:val="AIWisdom3Text"/>
        <w:numPr>
          <w:ilvl w:val="0"/>
          <w:numId w:val="24"/>
        </w:numPr>
      </w:pPr>
      <w:r>
        <w:t>M</w:t>
      </w:r>
      <w:r w:rsidR="00E9773E">
        <w:t>ake sure that the code is using th</w:t>
      </w:r>
      <w:r>
        <w:t>e Code style</w:t>
      </w:r>
      <w:r w:rsidR="002A5E39">
        <w:t xml:space="preserve"> (Courier New 12 point)</w:t>
      </w:r>
      <w:r>
        <w:t>.</w:t>
      </w:r>
    </w:p>
    <w:p w14:paraId="68266BF1" w14:textId="77777777" w:rsidR="0014265C" w:rsidRDefault="0014265C" w:rsidP="0014265C">
      <w:pPr>
        <w:pStyle w:val="AIWisdom3Text"/>
        <w:numPr>
          <w:ilvl w:val="0"/>
          <w:numId w:val="24"/>
        </w:numPr>
      </w:pPr>
      <w:r>
        <w:t>M</w:t>
      </w:r>
      <w:r w:rsidR="00E9773E">
        <w:t xml:space="preserve">ake sure there are </w:t>
      </w:r>
      <w:r w:rsidR="009734A1">
        <w:t>NO TABS</w:t>
      </w:r>
      <w:r w:rsidR="00E9773E">
        <w:t xml:space="preserve"> in the code (replace tabs with </w:t>
      </w:r>
      <w:r w:rsidR="00E9773E" w:rsidRPr="0014265C">
        <w:rPr>
          <w:b/>
        </w:rPr>
        <w:t>four</w:t>
      </w:r>
      <w:r>
        <w:t xml:space="preserve"> spaces).</w:t>
      </w:r>
    </w:p>
    <w:p w14:paraId="2507F63C" w14:textId="77777777" w:rsidR="0014265C" w:rsidRDefault="0014265C" w:rsidP="0014265C">
      <w:pPr>
        <w:pStyle w:val="AIWisdom3Text"/>
        <w:numPr>
          <w:ilvl w:val="0"/>
          <w:numId w:val="24"/>
        </w:numPr>
      </w:pPr>
      <w:r>
        <w:t>M</w:t>
      </w:r>
      <w:r w:rsidR="00AD5A06">
        <w:t>ake sure every line of code is 67 charac</w:t>
      </w:r>
      <w:r>
        <w:t>ters or less to avoid wrapping.</w:t>
      </w:r>
    </w:p>
    <w:p w14:paraId="3D7E3509" w14:textId="77777777" w:rsidR="0014265C" w:rsidRPr="0014265C" w:rsidRDefault="0014265C" w:rsidP="0014265C">
      <w:pPr>
        <w:pStyle w:val="AIWisdom3Text"/>
        <w:numPr>
          <w:ilvl w:val="0"/>
          <w:numId w:val="24"/>
        </w:numPr>
      </w:pPr>
      <w:r w:rsidRPr="0014265C">
        <w:t>Class names, types, namespaces, attributes, methods, variable names, keywords, functions, modules, commands, properties, parameters, values, objects, events, XML/HTML tags, and similar elements inside the normal body of text should be listed</w:t>
      </w:r>
      <w:r>
        <w:t xml:space="preserve"> in </w:t>
      </w:r>
      <w:r w:rsidR="009E5FE0">
        <w:rPr>
          <w:rStyle w:val="AIWisdom3EmbeddedCode"/>
        </w:rPr>
        <w:t>Courier New (12 Point)</w:t>
      </w:r>
      <w:r>
        <w:t xml:space="preserve"> style.</w:t>
      </w:r>
    </w:p>
    <w:p w14:paraId="2DC580EC" w14:textId="77777777" w:rsidR="00E9773E" w:rsidRDefault="0014265C" w:rsidP="0014265C">
      <w:pPr>
        <w:pStyle w:val="AIWisdom3Text"/>
        <w:numPr>
          <w:ilvl w:val="0"/>
          <w:numId w:val="24"/>
        </w:numPr>
      </w:pPr>
      <w:r>
        <w:t>I</w:t>
      </w:r>
      <w:r w:rsidR="00E9773E">
        <w:t xml:space="preserve">nclude the minimum amount of code required to get your point across. You can place </w:t>
      </w:r>
      <w:r>
        <w:t>additional</w:t>
      </w:r>
      <w:r w:rsidR="00E9773E">
        <w:t xml:space="preserve"> code on the CD, so only the pertinent parts need to take up space in your article. </w:t>
      </w:r>
      <w:r w:rsidR="00AE59F7">
        <w:t>The following is an example of some code.</w:t>
      </w:r>
    </w:p>
    <w:p w14:paraId="0CEFB1BC" w14:textId="77777777" w:rsidR="005B7C81" w:rsidRDefault="005B7C81" w:rsidP="0014265C">
      <w:pPr>
        <w:pStyle w:val="AIWisdom3Text"/>
        <w:numPr>
          <w:ilvl w:val="0"/>
          <w:numId w:val="24"/>
        </w:numPr>
      </w:pPr>
      <w:r>
        <w:t>Word will auto-capitalize the first letter of sentences, so watch out for this in your code.</w:t>
      </w:r>
    </w:p>
    <w:p w14:paraId="62821E29" w14:textId="77777777" w:rsidR="00AE59F7" w:rsidRDefault="00AE59F7" w:rsidP="00CE216A">
      <w:pPr>
        <w:pStyle w:val="AIWisdom3Text"/>
      </w:pPr>
    </w:p>
    <w:p w14:paraId="34CBF2D2" w14:textId="77777777" w:rsidR="00AE59F7" w:rsidRDefault="00AD5A06" w:rsidP="00AE59F7">
      <w:pPr>
        <w:pStyle w:val="AIWisdom3CodeListing"/>
      </w:pPr>
      <w:proofErr w:type="spellStart"/>
      <w:proofErr w:type="gramStart"/>
      <w:r>
        <w:t>int</w:t>
      </w:r>
      <w:proofErr w:type="spellEnd"/>
      <w:proofErr w:type="gramEnd"/>
      <w:r w:rsidR="00AE59F7">
        <w:t xml:space="preserve"> </w:t>
      </w:r>
      <w:proofErr w:type="spellStart"/>
      <w:r>
        <w:t>MyAddFunction</w:t>
      </w:r>
      <w:proofErr w:type="spellEnd"/>
      <w:r w:rsidR="00AE59F7">
        <w:t>(</w:t>
      </w:r>
      <w:proofErr w:type="spellStart"/>
      <w:r w:rsidR="00AE59F7">
        <w:t>in</w:t>
      </w:r>
      <w:bookmarkStart w:id="0" w:name="_GoBack"/>
      <w:bookmarkEnd w:id="0"/>
      <w:r w:rsidR="00AE59F7">
        <w:t>t</w:t>
      </w:r>
      <w:proofErr w:type="spellEnd"/>
      <w:r w:rsidR="00AE59F7">
        <w:t xml:space="preserve"> </w:t>
      </w:r>
      <w:r>
        <w:t xml:space="preserve">a, </w:t>
      </w:r>
      <w:proofErr w:type="spellStart"/>
      <w:r>
        <w:t>int</w:t>
      </w:r>
      <w:proofErr w:type="spellEnd"/>
      <w:r>
        <w:t xml:space="preserve"> b</w:t>
      </w:r>
      <w:r w:rsidR="00AE59F7">
        <w:t>)</w:t>
      </w:r>
    </w:p>
    <w:p w14:paraId="0F2F39A9" w14:textId="77777777" w:rsidR="00AE59F7" w:rsidRDefault="00AE59F7" w:rsidP="00AE59F7">
      <w:pPr>
        <w:pStyle w:val="AIWisdom3CodeListing"/>
      </w:pPr>
      <w:r>
        <w:t>{</w:t>
      </w:r>
    </w:p>
    <w:p w14:paraId="21C3B3EE" w14:textId="77777777" w:rsidR="00AE59F7" w:rsidRDefault="00AE59F7" w:rsidP="00AE59F7">
      <w:pPr>
        <w:pStyle w:val="AIWisdom3CodeListing"/>
      </w:pPr>
      <w:r>
        <w:t xml:space="preserve">    </w:t>
      </w:r>
      <w:proofErr w:type="gramStart"/>
      <w:r w:rsidR="00AD5A06">
        <w:t>return(</w:t>
      </w:r>
      <w:proofErr w:type="gramEnd"/>
      <w:r w:rsidR="00AD5A06">
        <w:t>a + b);</w:t>
      </w:r>
    </w:p>
    <w:p w14:paraId="6BDA7964" w14:textId="77777777" w:rsidR="00AE59F7" w:rsidRDefault="00AE59F7" w:rsidP="00AE59F7">
      <w:pPr>
        <w:pStyle w:val="AIWisdom3CodeListing"/>
      </w:pPr>
      <w:r>
        <w:t>}</w:t>
      </w:r>
    </w:p>
    <w:p w14:paraId="376FD98E" w14:textId="77777777" w:rsidR="00E9773E" w:rsidRDefault="00E9773E" w:rsidP="00CE216A">
      <w:pPr>
        <w:pStyle w:val="AIWisdom3Text"/>
      </w:pPr>
    </w:p>
    <w:p w14:paraId="58F9E989" w14:textId="77777777" w:rsidR="00BB4CB9" w:rsidRDefault="00BB4CB9" w:rsidP="00BB4CB9">
      <w:pPr>
        <w:pStyle w:val="AIWisdom3Heading1"/>
      </w:pPr>
      <w:r>
        <w:t>Editing</w:t>
      </w:r>
    </w:p>
    <w:p w14:paraId="06811B84" w14:textId="77777777" w:rsidR="00BB4CB9" w:rsidRDefault="00BB4CB9" w:rsidP="00CE216A">
      <w:pPr>
        <w:pStyle w:val="AIWisdom3Text"/>
      </w:pPr>
    </w:p>
    <w:p w14:paraId="22095C44" w14:textId="77777777" w:rsidR="00BB4CB9" w:rsidRDefault="00BB4CB9" w:rsidP="00CE216A">
      <w:pPr>
        <w:pStyle w:val="AIWisdom3Text"/>
      </w:pPr>
      <w:r>
        <w:t>Your section editor and peers will help edit</w:t>
      </w:r>
      <w:r w:rsidR="004E614F">
        <w:t>/comment on</w:t>
      </w:r>
      <w:r>
        <w:t xml:space="preserve"> your article. When they do so, they will be using the “reviewing” tools in Word. Right now you should enable the “reviewing” toolbar so that you have easy access to these buttons. Go to Tools-&gt;Customize…, click on the Toolbars tab, then check the box for “Reviewing.”</w:t>
      </w:r>
      <w:r w:rsidR="007C40A6">
        <w:t xml:space="preserve"> You </w:t>
      </w:r>
      <w:del w:id="1" w:author="Steve Rabin" w:date="2005-06-07T00:05:00Z">
        <w:r w:rsidR="007C40A6" w:rsidDel="007C40A6">
          <w:delText xml:space="preserve">may </w:delText>
        </w:r>
      </w:del>
      <w:ins w:id="2" w:author="Steve Rabin" w:date="2005-06-07T00:05:00Z">
        <w:r w:rsidR="007C40A6">
          <w:t xml:space="preserve">might </w:t>
        </w:r>
      </w:ins>
      <w:r w:rsidR="007C40A6">
        <w:t>notice that the word “</w:t>
      </w:r>
      <w:proofErr w:type="gramStart"/>
      <w:r w:rsidR="007C40A6">
        <w:t>may</w:t>
      </w:r>
      <w:proofErr w:type="gramEnd"/>
      <w:r w:rsidR="007C40A6">
        <w:t xml:space="preserve">” in this sentence was corrected to “might.” </w:t>
      </w:r>
      <w:commentRangeStart w:id="3"/>
      <w:r w:rsidR="007C40A6">
        <w:t xml:space="preserve">If </w:t>
      </w:r>
      <w:r w:rsidR="00704041">
        <w:t xml:space="preserve">you </w:t>
      </w:r>
      <w:r w:rsidR="007C40A6">
        <w:t xml:space="preserve">don’t see this, then mess around with the reviewing settings until you do. </w:t>
      </w:r>
      <w:commentRangeEnd w:id="3"/>
      <w:r w:rsidR="004E614F">
        <w:rPr>
          <w:rStyle w:val="CommentReference"/>
        </w:rPr>
        <w:commentReference w:id="3"/>
      </w:r>
      <w:r w:rsidR="004E614F">
        <w:t>(You should also see a comment on the previous sentence</w:t>
      </w:r>
      <w:r w:rsidR="00FB5EC3">
        <w:t xml:space="preserve"> – hold your mouse over the sentence to read it</w:t>
      </w:r>
      <w:r w:rsidR="004E614F">
        <w:t xml:space="preserve">.) </w:t>
      </w:r>
      <w:r w:rsidR="007C40A6">
        <w:t xml:space="preserve">The </w:t>
      </w:r>
      <w:r w:rsidR="007C40A6">
        <w:lastRenderedPageBreak/>
        <w:t xml:space="preserve">reviewing options are slightly different in various versions of Word, so it’s up to you to figure </w:t>
      </w:r>
      <w:r w:rsidR="004E614F">
        <w:t>this</w:t>
      </w:r>
      <w:r w:rsidR="00837094">
        <w:t xml:space="preserve"> out!</w:t>
      </w:r>
    </w:p>
    <w:p w14:paraId="5C2550DA" w14:textId="77777777" w:rsidR="007C40A6" w:rsidRDefault="007C40A6" w:rsidP="00CE216A">
      <w:pPr>
        <w:pStyle w:val="AIWisdom3Text"/>
      </w:pPr>
    </w:p>
    <w:p w14:paraId="1E9BA539" w14:textId="77777777" w:rsidR="007C40A6" w:rsidRDefault="007C40A6" w:rsidP="00CE216A">
      <w:pPr>
        <w:pStyle w:val="AIWisdom3Text"/>
      </w:pPr>
      <w:r>
        <w:t>The amount of editing that section editors perform will vary based on your skill as a writer. If sections of your article are poor (poor English, confusing, unclear, etc.), those sections might be dropped or rewritten</w:t>
      </w:r>
      <w:r w:rsidR="00704041">
        <w:t xml:space="preserve"> by yourself or the editors</w:t>
      </w:r>
      <w:r>
        <w:t>. If the entire article doesn’t meet the standards of the book, the decision to drop the article can be made by the section editor or series editor.</w:t>
      </w:r>
      <w:r w:rsidR="00704041">
        <w:t xml:space="preserve"> This is rare, but it inevitably happens to one or two articles.</w:t>
      </w:r>
    </w:p>
    <w:p w14:paraId="541E3002" w14:textId="77777777" w:rsidR="00704041" w:rsidRDefault="00704041" w:rsidP="00CE216A">
      <w:pPr>
        <w:pStyle w:val="AIWisdom3Text"/>
      </w:pPr>
    </w:p>
    <w:p w14:paraId="25248E53" w14:textId="77777777" w:rsidR="00704041" w:rsidRDefault="00704041" w:rsidP="00CE216A">
      <w:pPr>
        <w:pStyle w:val="AIWisdom3Text"/>
      </w:pPr>
      <w:r>
        <w:t>If your article requires heavy editing in places, section editors might help out, but you are free to adjust or rewrite these sections yourself. You’ll see the final version that will be printed so that you can approve or adjust any editing. In the past, most authors appreciate the help, if only to point out what was unclear so that they could rewrite it themselves. Others were grateful for having a fresh set of eyes understand the ideas that were trying to come out but needed</w:t>
      </w:r>
      <w:r w:rsidR="004E614F">
        <w:t xml:space="preserve"> a little help.</w:t>
      </w:r>
    </w:p>
    <w:p w14:paraId="0674D894" w14:textId="77777777" w:rsidR="00BB4CB9" w:rsidRDefault="00BB4CB9" w:rsidP="00CE216A">
      <w:pPr>
        <w:pStyle w:val="AIWisdom3Text"/>
      </w:pPr>
    </w:p>
    <w:p w14:paraId="4BA551C0" w14:textId="77777777" w:rsidR="00BB4CB9" w:rsidRDefault="00BB4CB9" w:rsidP="00CE216A">
      <w:pPr>
        <w:pStyle w:val="AIWisdom3Text"/>
      </w:pPr>
    </w:p>
    <w:p w14:paraId="203DFE21" w14:textId="77777777" w:rsidR="004E614F" w:rsidRDefault="009734A1" w:rsidP="009734A1">
      <w:pPr>
        <w:pStyle w:val="AIWisdom3Heading1"/>
      </w:pPr>
      <w:r>
        <w:t>Conclusion</w:t>
      </w:r>
    </w:p>
    <w:p w14:paraId="054B077E" w14:textId="77777777" w:rsidR="009734A1" w:rsidRDefault="009734A1" w:rsidP="00CE216A">
      <w:pPr>
        <w:pStyle w:val="AIWisdom3Text"/>
      </w:pPr>
    </w:p>
    <w:p w14:paraId="2A6B1589" w14:textId="77777777" w:rsidR="009734A1" w:rsidRDefault="009734A1" w:rsidP="00CE216A">
      <w:pPr>
        <w:pStyle w:val="AIWisdom3Text"/>
      </w:pPr>
      <w:r>
        <w:t>Your article should include a brief conclusion summarizing what the reader should have learned from the article. You can also motivate the reader to use the technique or give guidance for taking the ideas further.</w:t>
      </w:r>
    </w:p>
    <w:p w14:paraId="6925FB6A" w14:textId="77777777" w:rsidR="0014265C" w:rsidRDefault="0014265C" w:rsidP="00CE216A">
      <w:pPr>
        <w:pStyle w:val="AIWisdom3Text"/>
      </w:pPr>
    </w:p>
    <w:p w14:paraId="712AF8C2" w14:textId="77777777" w:rsidR="009734A1" w:rsidRDefault="009734A1" w:rsidP="00CE216A">
      <w:pPr>
        <w:pStyle w:val="AIWisdom3Text"/>
      </w:pPr>
    </w:p>
    <w:p w14:paraId="18960FDB" w14:textId="77777777" w:rsidR="004E614F" w:rsidRDefault="009734A1" w:rsidP="009734A1">
      <w:pPr>
        <w:pStyle w:val="AIWisdom3Heading1"/>
      </w:pPr>
      <w:r>
        <w:t>References</w:t>
      </w:r>
    </w:p>
    <w:p w14:paraId="4FEB1541" w14:textId="77777777" w:rsidR="009734A1" w:rsidRDefault="009734A1" w:rsidP="009734A1">
      <w:pPr>
        <w:pStyle w:val="AIWisdom3Text"/>
      </w:pPr>
    </w:p>
    <w:p w14:paraId="089B5082" w14:textId="77777777" w:rsidR="0014265C" w:rsidRDefault="0014265C" w:rsidP="009734A1">
      <w:pPr>
        <w:pStyle w:val="AIWisdom3Text"/>
      </w:pPr>
      <w:r>
        <w:t xml:space="preserve">A list of references is not </w:t>
      </w:r>
      <w:r w:rsidR="009E5FE0">
        <w:t xml:space="preserve">absolutely </w:t>
      </w:r>
      <w:r>
        <w:t>mandatory, but it’s highly recommended. Below is a list of guidelines for each type of reference. When the reference in the text, be sure it is inside of a sentence and supports the ideas presented [Lewis91]. Don’t refer to a bracketed reference directly as a noun.</w:t>
      </w:r>
    </w:p>
    <w:p w14:paraId="496C424C" w14:textId="77777777" w:rsidR="009734A1" w:rsidRDefault="009734A1" w:rsidP="009734A1">
      <w:pPr>
        <w:pStyle w:val="AIWisdom3Text"/>
      </w:pPr>
    </w:p>
    <w:p w14:paraId="59384ADB" w14:textId="77777777" w:rsidR="009734A1" w:rsidRDefault="009734A1" w:rsidP="009734A1">
      <w:pPr>
        <w:pStyle w:val="AIWisdom3Text"/>
      </w:pPr>
      <w:r>
        <w:t>Book:</w:t>
      </w:r>
    </w:p>
    <w:p w14:paraId="5F9C86F4" w14:textId="77777777" w:rsidR="009734A1" w:rsidRPr="009734A1" w:rsidRDefault="009734A1" w:rsidP="009734A1">
      <w:pPr>
        <w:pStyle w:val="AIWisdom3Text"/>
        <w:rPr>
          <w:i/>
          <w:iCs/>
        </w:rPr>
      </w:pPr>
      <w:r>
        <w:t xml:space="preserve">[Lewis91] </w:t>
      </w:r>
      <w:proofErr w:type="gramStart"/>
      <w:r>
        <w:t xml:space="preserve">Lewis, Harry R., </w:t>
      </w:r>
      <w:r>
        <w:rPr>
          <w:i/>
        </w:rPr>
        <w:t>Data Structures and Their Algorithms</w:t>
      </w:r>
      <w:r>
        <w:t>, HarperCollins Publishers Inc., 1991.</w:t>
      </w:r>
      <w:proofErr w:type="gramEnd"/>
    </w:p>
    <w:p w14:paraId="12F21EDA" w14:textId="77777777" w:rsidR="009734A1" w:rsidRDefault="009734A1" w:rsidP="009734A1">
      <w:pPr>
        <w:pStyle w:val="AIWisdom3Text"/>
      </w:pPr>
      <w:r>
        <w:t xml:space="preserve"> </w:t>
      </w:r>
    </w:p>
    <w:p w14:paraId="6D964D5C" w14:textId="77777777" w:rsidR="009734A1" w:rsidRDefault="009734A1" w:rsidP="009734A1">
      <w:pPr>
        <w:pStyle w:val="AIWisdom3Text"/>
      </w:pPr>
      <w:r>
        <w:t>Magazine:</w:t>
      </w:r>
    </w:p>
    <w:p w14:paraId="3A22BD28" w14:textId="77777777" w:rsidR="009734A1" w:rsidRDefault="009734A1" w:rsidP="009734A1">
      <w:pPr>
        <w:pStyle w:val="AIWisdom3Text"/>
      </w:pPr>
      <w:r>
        <w:t xml:space="preserve">[Lander98] Lander, Jeff, “Skin Them Bones: Game Programming for the Web Generation,” </w:t>
      </w:r>
      <w:r>
        <w:rPr>
          <w:i/>
        </w:rPr>
        <w:t xml:space="preserve">Game Developer Magazine </w:t>
      </w:r>
      <w:r>
        <w:t>(May 1998): pp. 11-16</w:t>
      </w:r>
    </w:p>
    <w:p w14:paraId="61BF6F3C" w14:textId="77777777" w:rsidR="009734A1" w:rsidRDefault="009734A1" w:rsidP="009734A1">
      <w:pPr>
        <w:pStyle w:val="AIWisdom3Text"/>
      </w:pPr>
    </w:p>
    <w:p w14:paraId="081B4A7C" w14:textId="77777777" w:rsidR="009734A1" w:rsidRDefault="009734A1" w:rsidP="009734A1">
      <w:pPr>
        <w:pStyle w:val="AIWisdom3Text"/>
      </w:pPr>
      <w:r>
        <w:t>Conference proceedings:</w:t>
      </w:r>
    </w:p>
    <w:p w14:paraId="1A0529ED" w14:textId="77777777" w:rsidR="009734A1" w:rsidRDefault="009734A1" w:rsidP="009734A1">
      <w:pPr>
        <w:pStyle w:val="AIWisdom3Text"/>
      </w:pPr>
      <w:r>
        <w:t xml:space="preserve">[Terzopoulos87] </w:t>
      </w:r>
      <w:proofErr w:type="spellStart"/>
      <w:r>
        <w:t>Terzopoulos</w:t>
      </w:r>
      <w:proofErr w:type="spellEnd"/>
      <w:r>
        <w:t xml:space="preserve">, </w:t>
      </w:r>
      <w:proofErr w:type="spellStart"/>
      <w:r>
        <w:t>Demetri</w:t>
      </w:r>
      <w:proofErr w:type="spellEnd"/>
      <w:r>
        <w:t xml:space="preserve">, et al, “Elastically Deformable Models,” Computer Graphics, </w:t>
      </w:r>
      <w:proofErr w:type="spellStart"/>
      <w:r>
        <w:t>Vol</w:t>
      </w:r>
      <w:proofErr w:type="spellEnd"/>
      <w:r>
        <w:t xml:space="preserve"> 21, no.4 (SIGGRAPH 1987): pp. 205-214</w:t>
      </w:r>
    </w:p>
    <w:p w14:paraId="53262963" w14:textId="77777777" w:rsidR="009734A1" w:rsidRDefault="009734A1" w:rsidP="009734A1">
      <w:pPr>
        <w:pStyle w:val="AIWisdom3Text"/>
      </w:pPr>
    </w:p>
    <w:p w14:paraId="7A0E8EF5" w14:textId="77777777" w:rsidR="009734A1" w:rsidRDefault="009734A1" w:rsidP="009734A1">
      <w:pPr>
        <w:pStyle w:val="AIWisdom3Text"/>
      </w:pPr>
      <w:r>
        <w:t>Web source:</w:t>
      </w:r>
    </w:p>
    <w:p w14:paraId="1B8F3E99" w14:textId="77777777" w:rsidR="009734A1" w:rsidRDefault="009734A1" w:rsidP="009734A1">
      <w:pPr>
        <w:pStyle w:val="AIWisdom3Text"/>
      </w:pPr>
      <w:r>
        <w:lastRenderedPageBreak/>
        <w:t xml:space="preserve">[Patel99] </w:t>
      </w:r>
      <w:proofErr w:type="gramStart"/>
      <w:r>
        <w:t xml:space="preserve">Patel, </w:t>
      </w:r>
      <w:proofErr w:type="spellStart"/>
      <w:r>
        <w:t>Amit</w:t>
      </w:r>
      <w:proofErr w:type="spellEnd"/>
      <w:r>
        <w:t xml:space="preserve"> J., “</w:t>
      </w:r>
      <w:proofErr w:type="spellStart"/>
      <w:r>
        <w:t>Amit’s</w:t>
      </w:r>
      <w:proofErr w:type="spellEnd"/>
      <w:r>
        <w:t xml:space="preserve"> Thoughts on </w:t>
      </w:r>
      <w:proofErr w:type="spellStart"/>
      <w:r>
        <w:t>Pathfinding</w:t>
      </w:r>
      <w:proofErr w:type="spellEnd"/>
      <w:r>
        <w:t xml:space="preserve">,” available online at http://theory.stanford.edu/~amitp/GameProgramming/, </w:t>
      </w:r>
      <w:smartTag w:uri="urn:schemas-microsoft-com:office:smarttags" w:element="date">
        <w:smartTagPr>
          <w:attr w:name="Month" w:val="11"/>
          <w:attr w:name="Day" w:val="27"/>
          <w:attr w:name="Year" w:val="1999"/>
        </w:smartTagPr>
        <w:r>
          <w:t>November 27, 1999</w:t>
        </w:r>
      </w:smartTag>
      <w:r>
        <w:t>.</w:t>
      </w:r>
      <w:proofErr w:type="gramEnd"/>
    </w:p>
    <w:p w14:paraId="61613524" w14:textId="77777777" w:rsidR="001379D9" w:rsidRDefault="001379D9" w:rsidP="001379D9">
      <w:pPr>
        <w:pStyle w:val="AIWisdom3Text"/>
      </w:pPr>
    </w:p>
    <w:sectPr w:rsidR="001379D9" w:rsidSect="00372C68">
      <w:endnotePr>
        <w:numFmt w:val="decimal"/>
        <w:numStart w:val="0"/>
      </w:endnotePr>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teve Rabin" w:date="2005-06-07T00:32:00Z" w:initials="SR">
    <w:p w14:paraId="6940A3CE" w14:textId="77777777" w:rsidR="0058123D" w:rsidRDefault="0058123D">
      <w:pPr>
        <w:pStyle w:val="CommentText"/>
      </w:pPr>
      <w:r>
        <w:rPr>
          <w:rStyle w:val="CommentReference"/>
        </w:rPr>
        <w:annotationRef/>
      </w:r>
      <w:r>
        <w:t>You should also see this comment.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E0161F3"/>
    <w:multiLevelType w:val="hybridMultilevel"/>
    <w:tmpl w:val="EF6A77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0F3BF2"/>
    <w:multiLevelType w:val="hybridMultilevel"/>
    <w:tmpl w:val="D6C4CF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1D714A4"/>
    <w:multiLevelType w:val="hybridMultilevel"/>
    <w:tmpl w:val="0B60AB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DA36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905147B"/>
    <w:multiLevelType w:val="hybridMultilevel"/>
    <w:tmpl w:val="AAD64D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936527B"/>
    <w:multiLevelType w:val="hybridMultilevel"/>
    <w:tmpl w:val="DB82C7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3C45A3"/>
    <w:multiLevelType w:val="hybridMultilevel"/>
    <w:tmpl w:val="605069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B2F71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C7B37C3"/>
    <w:multiLevelType w:val="hybridMultilevel"/>
    <w:tmpl w:val="F89C18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E7C0AB3"/>
    <w:multiLevelType w:val="hybridMultilevel"/>
    <w:tmpl w:val="69C0647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12D59D9"/>
    <w:multiLevelType w:val="hybridMultilevel"/>
    <w:tmpl w:val="9CB2E0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741653C"/>
    <w:multiLevelType w:val="hybridMultilevel"/>
    <w:tmpl w:val="E1A4E3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AB908F2"/>
    <w:multiLevelType w:val="hybridMultilevel"/>
    <w:tmpl w:val="D804C2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2A33B8F"/>
    <w:multiLevelType w:val="hybridMultilevel"/>
    <w:tmpl w:val="54281D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5340C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54D58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8C90563"/>
    <w:multiLevelType w:val="hybridMultilevel"/>
    <w:tmpl w:val="60528F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0A916F8"/>
    <w:multiLevelType w:val="hybridMultilevel"/>
    <w:tmpl w:val="A89CF8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36062D3"/>
    <w:multiLevelType w:val="hybridMultilevel"/>
    <w:tmpl w:val="0BEE21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6481AE7"/>
    <w:multiLevelType w:val="hybridMultilevel"/>
    <w:tmpl w:val="91DE67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7FC0B07"/>
    <w:multiLevelType w:val="hybridMultilevel"/>
    <w:tmpl w:val="8410CF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912492"/>
    <w:multiLevelType w:val="hybridMultilevel"/>
    <w:tmpl w:val="6F14AC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14958F5"/>
    <w:multiLevelType w:val="hybridMultilevel"/>
    <w:tmpl w:val="8764A700"/>
    <w:lvl w:ilvl="0" w:tplc="17880502">
      <w:start w:val="1"/>
      <w:numFmt w:val="bullet"/>
      <w:lvlText w:val=""/>
      <w:lvlJc w:val="left"/>
      <w:pPr>
        <w:tabs>
          <w:tab w:val="num" w:pos="720"/>
        </w:tabs>
        <w:ind w:left="720" w:hanging="360"/>
      </w:pPr>
      <w:rPr>
        <w:rFonts w:ascii="Symbol" w:hAnsi="Symbol" w:hint="default"/>
      </w:rPr>
    </w:lvl>
    <w:lvl w:ilvl="1" w:tplc="93D28020" w:tentative="1">
      <w:start w:val="1"/>
      <w:numFmt w:val="bullet"/>
      <w:lvlText w:val="o"/>
      <w:lvlJc w:val="left"/>
      <w:pPr>
        <w:tabs>
          <w:tab w:val="num" w:pos="1440"/>
        </w:tabs>
        <w:ind w:left="1440" w:hanging="360"/>
      </w:pPr>
      <w:rPr>
        <w:rFonts w:ascii="Courier New" w:hAnsi="Courier New" w:cs="Courier New" w:hint="default"/>
      </w:rPr>
    </w:lvl>
    <w:lvl w:ilvl="2" w:tplc="D4E4D102" w:tentative="1">
      <w:start w:val="1"/>
      <w:numFmt w:val="bullet"/>
      <w:lvlText w:val=""/>
      <w:lvlJc w:val="left"/>
      <w:pPr>
        <w:tabs>
          <w:tab w:val="num" w:pos="2160"/>
        </w:tabs>
        <w:ind w:left="2160" w:hanging="360"/>
      </w:pPr>
      <w:rPr>
        <w:rFonts w:ascii="Wingdings" w:hAnsi="Wingdings" w:hint="default"/>
      </w:rPr>
    </w:lvl>
    <w:lvl w:ilvl="3" w:tplc="AFFE12EE" w:tentative="1">
      <w:start w:val="1"/>
      <w:numFmt w:val="bullet"/>
      <w:lvlText w:val=""/>
      <w:lvlJc w:val="left"/>
      <w:pPr>
        <w:tabs>
          <w:tab w:val="num" w:pos="2880"/>
        </w:tabs>
        <w:ind w:left="2880" w:hanging="360"/>
      </w:pPr>
      <w:rPr>
        <w:rFonts w:ascii="Symbol" w:hAnsi="Symbol" w:hint="default"/>
      </w:rPr>
    </w:lvl>
    <w:lvl w:ilvl="4" w:tplc="84EAA3A2" w:tentative="1">
      <w:start w:val="1"/>
      <w:numFmt w:val="bullet"/>
      <w:lvlText w:val="o"/>
      <w:lvlJc w:val="left"/>
      <w:pPr>
        <w:tabs>
          <w:tab w:val="num" w:pos="3600"/>
        </w:tabs>
        <w:ind w:left="3600" w:hanging="360"/>
      </w:pPr>
      <w:rPr>
        <w:rFonts w:ascii="Courier New" w:hAnsi="Courier New" w:cs="Courier New" w:hint="default"/>
      </w:rPr>
    </w:lvl>
    <w:lvl w:ilvl="5" w:tplc="F57C42DA" w:tentative="1">
      <w:start w:val="1"/>
      <w:numFmt w:val="bullet"/>
      <w:lvlText w:val=""/>
      <w:lvlJc w:val="left"/>
      <w:pPr>
        <w:tabs>
          <w:tab w:val="num" w:pos="4320"/>
        </w:tabs>
        <w:ind w:left="4320" w:hanging="360"/>
      </w:pPr>
      <w:rPr>
        <w:rFonts w:ascii="Wingdings" w:hAnsi="Wingdings" w:hint="default"/>
      </w:rPr>
    </w:lvl>
    <w:lvl w:ilvl="6" w:tplc="FB6CFD3E" w:tentative="1">
      <w:start w:val="1"/>
      <w:numFmt w:val="bullet"/>
      <w:lvlText w:val=""/>
      <w:lvlJc w:val="left"/>
      <w:pPr>
        <w:tabs>
          <w:tab w:val="num" w:pos="5040"/>
        </w:tabs>
        <w:ind w:left="5040" w:hanging="360"/>
      </w:pPr>
      <w:rPr>
        <w:rFonts w:ascii="Symbol" w:hAnsi="Symbol" w:hint="default"/>
      </w:rPr>
    </w:lvl>
    <w:lvl w:ilvl="7" w:tplc="ECD086E2" w:tentative="1">
      <w:start w:val="1"/>
      <w:numFmt w:val="bullet"/>
      <w:lvlText w:val="o"/>
      <w:lvlJc w:val="left"/>
      <w:pPr>
        <w:tabs>
          <w:tab w:val="num" w:pos="5760"/>
        </w:tabs>
        <w:ind w:left="5760" w:hanging="360"/>
      </w:pPr>
      <w:rPr>
        <w:rFonts w:ascii="Courier New" w:hAnsi="Courier New" w:cs="Courier New" w:hint="default"/>
      </w:rPr>
    </w:lvl>
    <w:lvl w:ilvl="8" w:tplc="0218ACF2"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16"/>
  </w:num>
  <w:num w:numId="4">
    <w:abstractNumId w:val="15"/>
  </w:num>
  <w:num w:numId="5">
    <w:abstractNumId w:val="0"/>
  </w:num>
  <w:num w:numId="6">
    <w:abstractNumId w:val="23"/>
  </w:num>
  <w:num w:numId="7">
    <w:abstractNumId w:val="12"/>
  </w:num>
  <w:num w:numId="8">
    <w:abstractNumId w:val="17"/>
  </w:num>
  <w:num w:numId="9">
    <w:abstractNumId w:val="5"/>
  </w:num>
  <w:num w:numId="10">
    <w:abstractNumId w:val="10"/>
  </w:num>
  <w:num w:numId="11">
    <w:abstractNumId w:val="11"/>
  </w:num>
  <w:num w:numId="12">
    <w:abstractNumId w:val="21"/>
  </w:num>
  <w:num w:numId="13">
    <w:abstractNumId w:val="6"/>
  </w:num>
  <w:num w:numId="14">
    <w:abstractNumId w:val="22"/>
  </w:num>
  <w:num w:numId="15">
    <w:abstractNumId w:val="19"/>
  </w:num>
  <w:num w:numId="16">
    <w:abstractNumId w:val="9"/>
  </w:num>
  <w:num w:numId="17">
    <w:abstractNumId w:val="20"/>
  </w:num>
  <w:num w:numId="18">
    <w:abstractNumId w:val="2"/>
  </w:num>
  <w:num w:numId="19">
    <w:abstractNumId w:val="14"/>
  </w:num>
  <w:num w:numId="20">
    <w:abstractNumId w:val="3"/>
  </w:num>
  <w:num w:numId="21">
    <w:abstractNumId w:val="18"/>
  </w:num>
  <w:num w:numId="22">
    <w:abstractNumId w:val="13"/>
  </w:num>
  <w:num w:numId="23">
    <w:abstractNumId w:val="7"/>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endnotePr>
    <w:pos w:val="sectEnd"/>
    <w:numFmt w:val="decimal"/>
    <w:numStart w:val="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B1C"/>
    <w:rsid w:val="00006E9A"/>
    <w:rsid w:val="00081A9F"/>
    <w:rsid w:val="00086524"/>
    <w:rsid w:val="000B1FF8"/>
    <w:rsid w:val="000B703D"/>
    <w:rsid w:val="0010271F"/>
    <w:rsid w:val="001379D9"/>
    <w:rsid w:val="00140FB5"/>
    <w:rsid w:val="0014265C"/>
    <w:rsid w:val="001A146D"/>
    <w:rsid w:val="00232ED3"/>
    <w:rsid w:val="0024136F"/>
    <w:rsid w:val="0026223C"/>
    <w:rsid w:val="002A3073"/>
    <w:rsid w:val="002A5E39"/>
    <w:rsid w:val="002E05D2"/>
    <w:rsid w:val="0036069C"/>
    <w:rsid w:val="00366CF2"/>
    <w:rsid w:val="00372C68"/>
    <w:rsid w:val="003815A7"/>
    <w:rsid w:val="00390E0C"/>
    <w:rsid w:val="00393D91"/>
    <w:rsid w:val="003A2C75"/>
    <w:rsid w:val="003E6546"/>
    <w:rsid w:val="003F6827"/>
    <w:rsid w:val="004569AA"/>
    <w:rsid w:val="004C3BF3"/>
    <w:rsid w:val="004D5CE6"/>
    <w:rsid w:val="004E614F"/>
    <w:rsid w:val="0058123D"/>
    <w:rsid w:val="005A323A"/>
    <w:rsid w:val="005B7C81"/>
    <w:rsid w:val="005C0C9D"/>
    <w:rsid w:val="00621DA6"/>
    <w:rsid w:val="006E65F2"/>
    <w:rsid w:val="00704041"/>
    <w:rsid w:val="00710736"/>
    <w:rsid w:val="0071462E"/>
    <w:rsid w:val="00771F3F"/>
    <w:rsid w:val="007C40A6"/>
    <w:rsid w:val="007C60BB"/>
    <w:rsid w:val="007E1B50"/>
    <w:rsid w:val="0082490A"/>
    <w:rsid w:val="00837094"/>
    <w:rsid w:val="008549B4"/>
    <w:rsid w:val="00883E17"/>
    <w:rsid w:val="008A3E7B"/>
    <w:rsid w:val="00940AB6"/>
    <w:rsid w:val="00960397"/>
    <w:rsid w:val="009734A1"/>
    <w:rsid w:val="0099505B"/>
    <w:rsid w:val="009E5FE0"/>
    <w:rsid w:val="00A04E8A"/>
    <w:rsid w:val="00A5002F"/>
    <w:rsid w:val="00A70D9F"/>
    <w:rsid w:val="00AA4B1C"/>
    <w:rsid w:val="00AD1F7D"/>
    <w:rsid w:val="00AD5A06"/>
    <w:rsid w:val="00AE59F7"/>
    <w:rsid w:val="00B003FA"/>
    <w:rsid w:val="00B16A1B"/>
    <w:rsid w:val="00B8488B"/>
    <w:rsid w:val="00B96D83"/>
    <w:rsid w:val="00BB4CB9"/>
    <w:rsid w:val="00CE216A"/>
    <w:rsid w:val="00CF45E5"/>
    <w:rsid w:val="00D41750"/>
    <w:rsid w:val="00DB5ACB"/>
    <w:rsid w:val="00E768E0"/>
    <w:rsid w:val="00E9773E"/>
    <w:rsid w:val="00ED6A1C"/>
    <w:rsid w:val="00EE15E7"/>
    <w:rsid w:val="00EF6242"/>
    <w:rsid w:val="00F1136A"/>
    <w:rsid w:val="00F339B0"/>
    <w:rsid w:val="00F55AE9"/>
    <w:rsid w:val="00FA15D4"/>
    <w:rsid w:val="00FB5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66DA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69C"/>
    <w:rPr>
      <w:sz w:val="24"/>
    </w:rPr>
  </w:style>
  <w:style w:type="paragraph" w:styleId="Heading1">
    <w:name w:val="heading 1"/>
    <w:basedOn w:val="Normal"/>
    <w:next w:val="Normal"/>
    <w:qFormat/>
    <w:rsid w:val="0036069C"/>
    <w:pPr>
      <w:keepNext/>
      <w:outlineLvl w:val="0"/>
    </w:pPr>
    <w:rPr>
      <w:b/>
      <w:sz w:val="36"/>
    </w:rPr>
  </w:style>
  <w:style w:type="paragraph" w:styleId="Heading2">
    <w:name w:val="heading 2"/>
    <w:basedOn w:val="Normal"/>
    <w:next w:val="Normal"/>
    <w:qFormat/>
    <w:rsid w:val="0036069C"/>
    <w:pPr>
      <w:keepNext/>
      <w:spacing w:before="240" w:after="60"/>
      <w:outlineLvl w:val="1"/>
    </w:pPr>
    <w:rPr>
      <w:rFonts w:cs="Arial"/>
      <w:bCs/>
      <w:i/>
      <w:iCs/>
      <w:sz w:val="28"/>
      <w:szCs w:val="28"/>
    </w:rPr>
  </w:style>
  <w:style w:type="paragraph" w:styleId="Heading3">
    <w:name w:val="heading 3"/>
    <w:basedOn w:val="Normal"/>
    <w:next w:val="Normal"/>
    <w:qFormat/>
    <w:rsid w:val="0036069C"/>
    <w:pPr>
      <w:keepNext/>
      <w:spacing w:before="240" w:after="60"/>
      <w:outlineLvl w:val="2"/>
    </w:pPr>
    <w:rPr>
      <w:rFonts w:cs="Arial"/>
      <w:b/>
      <w:bCs/>
      <w:sz w:val="26"/>
      <w:szCs w:val="26"/>
    </w:rPr>
  </w:style>
  <w:style w:type="paragraph" w:styleId="Heading4">
    <w:name w:val="heading 4"/>
    <w:basedOn w:val="Normal"/>
    <w:qFormat/>
    <w:pPr>
      <w:spacing w:before="100" w:after="100"/>
      <w:outlineLvl w:val="3"/>
    </w:pPr>
    <w:rPr>
      <w:b/>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aliases w:val="Code"/>
    <w:basedOn w:val="AIWisdom3EmbeddedCode"/>
    <w:qFormat/>
    <w:rsid w:val="002A5E39"/>
    <w:rPr>
      <w:rFonts w:ascii="Courier New" w:hAnsi="Courier New"/>
      <w:b w:val="0"/>
      <w:sz w:val="24"/>
    </w:rPr>
  </w:style>
  <w:style w:type="paragraph" w:customStyle="1" w:styleId="AIWisdom3Text">
    <w:name w:val="AIWisdom3 Text"/>
    <w:rPr>
      <w:sz w:val="24"/>
    </w:rPr>
  </w:style>
  <w:style w:type="paragraph" w:customStyle="1" w:styleId="AIWisdom3Heading1">
    <w:name w:val="AIWisdom3 Heading 1"/>
    <w:basedOn w:val="Heading1"/>
    <w:next w:val="AIWisdom3Text"/>
    <w:rPr>
      <w:bCs/>
      <w:szCs w:val="24"/>
    </w:rPr>
  </w:style>
  <w:style w:type="paragraph" w:customStyle="1" w:styleId="AIWisdom3Heading2">
    <w:name w:val="AIWisdom3 Heading 2"/>
    <w:basedOn w:val="Heading2"/>
    <w:next w:val="AIWisdom3Text"/>
    <w:pPr>
      <w:spacing w:before="0" w:after="0"/>
    </w:pPr>
    <w:rPr>
      <w:rFonts w:cs="Times New Roman"/>
      <w:b/>
      <w:bCs w:val="0"/>
      <w:szCs w:val="24"/>
    </w:rPr>
  </w:style>
  <w:style w:type="paragraph" w:customStyle="1" w:styleId="AIWisdom3Equation">
    <w:name w:val="AIWisdom3 Equation"/>
    <w:basedOn w:val="AIWisdom3Text"/>
    <w:next w:val="AIWisdom3Text"/>
    <w:pPr>
      <w:tabs>
        <w:tab w:val="right" w:pos="8640"/>
      </w:tabs>
      <w:spacing w:before="200" w:after="200"/>
      <w:ind w:left="720"/>
    </w:pPr>
  </w:style>
  <w:style w:type="paragraph" w:customStyle="1" w:styleId="Equation">
    <w:name w:val="Equation"/>
    <w:basedOn w:val="Normal"/>
    <w:next w:val="Normal"/>
    <w:pPr>
      <w:tabs>
        <w:tab w:val="center" w:pos="4320"/>
        <w:tab w:val="right" w:pos="8640"/>
      </w:tabs>
      <w:spacing w:before="200" w:after="200"/>
    </w:pPr>
    <w:rPr>
      <w:rFonts w:ascii="Times" w:eastAsia="Times" w:hAnsi="Times"/>
      <w:szCs w:val="24"/>
    </w:rPr>
  </w:style>
  <w:style w:type="paragraph" w:customStyle="1" w:styleId="AIWisdom3CodeListing">
    <w:name w:val="AIWisdom3 Code Listing"/>
    <w:pPr>
      <w:ind w:left="720"/>
    </w:pPr>
    <w:rPr>
      <w:rFonts w:ascii="Courier New" w:hAnsi="Courier New"/>
      <w:sz w:val="24"/>
    </w:rPr>
  </w:style>
  <w:style w:type="character" w:customStyle="1" w:styleId="AIWisdom3EmbeddedCode">
    <w:name w:val="AIWisdom3 Embedded Code"/>
    <w:basedOn w:val="DefaultParagraphFont"/>
    <w:rPr>
      <w:rFonts w:ascii="Courier New" w:hAnsi="Courier New"/>
      <w:sz w:val="24"/>
    </w:rPr>
  </w:style>
  <w:style w:type="paragraph" w:styleId="Title">
    <w:name w:val="Title"/>
    <w:basedOn w:val="Normal"/>
    <w:qFormat/>
    <w:pPr>
      <w:jc w:val="center"/>
    </w:pPr>
    <w:rPr>
      <w:b/>
      <w:sz w:val="36"/>
    </w:rPr>
  </w:style>
  <w:style w:type="character" w:customStyle="1" w:styleId="text">
    <w:name w:val="text"/>
    <w:basedOn w:val="DefaultParagraphFont"/>
    <w:rsid w:val="003A2C75"/>
  </w:style>
  <w:style w:type="paragraph" w:customStyle="1" w:styleId="AIWisdom3Heading3">
    <w:name w:val="AIWisdom3 Heading 3"/>
    <w:basedOn w:val="Normal"/>
    <w:rsid w:val="00CE216A"/>
    <w:rPr>
      <w:b/>
    </w:rPr>
  </w:style>
  <w:style w:type="paragraph" w:styleId="BalloonText">
    <w:name w:val="Balloon Text"/>
    <w:basedOn w:val="Normal"/>
    <w:semiHidden/>
    <w:rsid w:val="00BB4CB9"/>
    <w:rPr>
      <w:rFonts w:ascii="Tahoma" w:hAnsi="Tahoma" w:cs="Tahoma"/>
      <w:sz w:val="16"/>
      <w:szCs w:val="16"/>
    </w:rPr>
  </w:style>
  <w:style w:type="character" w:styleId="CommentReference">
    <w:name w:val="annotation reference"/>
    <w:basedOn w:val="DefaultParagraphFont"/>
    <w:semiHidden/>
    <w:rsid w:val="004E614F"/>
    <w:rPr>
      <w:sz w:val="16"/>
      <w:szCs w:val="16"/>
    </w:rPr>
  </w:style>
  <w:style w:type="paragraph" w:styleId="CommentText">
    <w:name w:val="annotation text"/>
    <w:basedOn w:val="Normal"/>
    <w:semiHidden/>
    <w:rsid w:val="004E614F"/>
  </w:style>
  <w:style w:type="paragraph" w:styleId="CommentSubject">
    <w:name w:val="annotation subject"/>
    <w:basedOn w:val="CommentText"/>
    <w:next w:val="CommentText"/>
    <w:semiHidden/>
    <w:rsid w:val="004E614F"/>
    <w:rPr>
      <w:b/>
      <w:bCs/>
    </w:rPr>
  </w:style>
  <w:style w:type="paragraph" w:customStyle="1" w:styleId="GameDevText">
    <w:name w:val="GameDev Text"/>
    <w:link w:val="GameDevTextChar"/>
    <w:rsid w:val="00A5002F"/>
    <w:rPr>
      <w:sz w:val="24"/>
    </w:rPr>
  </w:style>
  <w:style w:type="table" w:styleId="TableGrid">
    <w:name w:val="Table Grid"/>
    <w:basedOn w:val="TableNormal"/>
    <w:rsid w:val="00A500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ameDevTextChar">
    <w:name w:val="GameDev Text Char"/>
    <w:basedOn w:val="DefaultParagraphFont"/>
    <w:link w:val="GameDevText"/>
    <w:rsid w:val="00A5002F"/>
    <w:rPr>
      <w:sz w:val="24"/>
      <w:lang w:val="en-US" w:eastAsia="en-US" w:bidi="ar-SA"/>
    </w:rPr>
  </w:style>
  <w:style w:type="character" w:styleId="Hyperlink">
    <w:name w:val="Hyperlink"/>
    <w:basedOn w:val="DefaultParagraphFont"/>
    <w:rsid w:val="00A5002F"/>
    <w:rPr>
      <w:color w:val="0000FF"/>
      <w:u w:val="single"/>
    </w:rPr>
  </w:style>
  <w:style w:type="paragraph" w:customStyle="1" w:styleId="Gems3Text">
    <w:name w:val="Gems3 Text"/>
    <w:rsid w:val="00FB5EC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69C"/>
    <w:rPr>
      <w:sz w:val="24"/>
    </w:rPr>
  </w:style>
  <w:style w:type="paragraph" w:styleId="Heading1">
    <w:name w:val="heading 1"/>
    <w:basedOn w:val="Normal"/>
    <w:next w:val="Normal"/>
    <w:qFormat/>
    <w:rsid w:val="0036069C"/>
    <w:pPr>
      <w:keepNext/>
      <w:outlineLvl w:val="0"/>
    </w:pPr>
    <w:rPr>
      <w:b/>
      <w:sz w:val="36"/>
    </w:rPr>
  </w:style>
  <w:style w:type="paragraph" w:styleId="Heading2">
    <w:name w:val="heading 2"/>
    <w:basedOn w:val="Normal"/>
    <w:next w:val="Normal"/>
    <w:qFormat/>
    <w:rsid w:val="0036069C"/>
    <w:pPr>
      <w:keepNext/>
      <w:spacing w:before="240" w:after="60"/>
      <w:outlineLvl w:val="1"/>
    </w:pPr>
    <w:rPr>
      <w:rFonts w:cs="Arial"/>
      <w:bCs/>
      <w:i/>
      <w:iCs/>
      <w:sz w:val="28"/>
      <w:szCs w:val="28"/>
    </w:rPr>
  </w:style>
  <w:style w:type="paragraph" w:styleId="Heading3">
    <w:name w:val="heading 3"/>
    <w:basedOn w:val="Normal"/>
    <w:next w:val="Normal"/>
    <w:qFormat/>
    <w:rsid w:val="0036069C"/>
    <w:pPr>
      <w:keepNext/>
      <w:spacing w:before="240" w:after="60"/>
      <w:outlineLvl w:val="2"/>
    </w:pPr>
    <w:rPr>
      <w:rFonts w:cs="Arial"/>
      <w:b/>
      <w:bCs/>
      <w:sz w:val="26"/>
      <w:szCs w:val="26"/>
    </w:rPr>
  </w:style>
  <w:style w:type="paragraph" w:styleId="Heading4">
    <w:name w:val="heading 4"/>
    <w:basedOn w:val="Normal"/>
    <w:qFormat/>
    <w:pPr>
      <w:spacing w:before="100" w:after="100"/>
      <w:outlineLvl w:val="3"/>
    </w:pPr>
    <w:rPr>
      <w:b/>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aliases w:val="Code"/>
    <w:basedOn w:val="AIWisdom3EmbeddedCode"/>
    <w:qFormat/>
    <w:rsid w:val="002A5E39"/>
    <w:rPr>
      <w:rFonts w:ascii="Courier New" w:hAnsi="Courier New"/>
      <w:b w:val="0"/>
      <w:sz w:val="24"/>
    </w:rPr>
  </w:style>
  <w:style w:type="paragraph" w:customStyle="1" w:styleId="AIWisdom3Text">
    <w:name w:val="AIWisdom3 Text"/>
    <w:rPr>
      <w:sz w:val="24"/>
    </w:rPr>
  </w:style>
  <w:style w:type="paragraph" w:customStyle="1" w:styleId="AIWisdom3Heading1">
    <w:name w:val="AIWisdom3 Heading 1"/>
    <w:basedOn w:val="Heading1"/>
    <w:next w:val="AIWisdom3Text"/>
    <w:rPr>
      <w:bCs/>
      <w:szCs w:val="24"/>
    </w:rPr>
  </w:style>
  <w:style w:type="paragraph" w:customStyle="1" w:styleId="AIWisdom3Heading2">
    <w:name w:val="AIWisdom3 Heading 2"/>
    <w:basedOn w:val="Heading2"/>
    <w:next w:val="AIWisdom3Text"/>
    <w:pPr>
      <w:spacing w:before="0" w:after="0"/>
    </w:pPr>
    <w:rPr>
      <w:rFonts w:cs="Times New Roman"/>
      <w:b/>
      <w:bCs w:val="0"/>
      <w:szCs w:val="24"/>
    </w:rPr>
  </w:style>
  <w:style w:type="paragraph" w:customStyle="1" w:styleId="AIWisdom3Equation">
    <w:name w:val="AIWisdom3 Equation"/>
    <w:basedOn w:val="AIWisdom3Text"/>
    <w:next w:val="AIWisdom3Text"/>
    <w:pPr>
      <w:tabs>
        <w:tab w:val="right" w:pos="8640"/>
      </w:tabs>
      <w:spacing w:before="200" w:after="200"/>
      <w:ind w:left="720"/>
    </w:pPr>
  </w:style>
  <w:style w:type="paragraph" w:customStyle="1" w:styleId="Equation">
    <w:name w:val="Equation"/>
    <w:basedOn w:val="Normal"/>
    <w:next w:val="Normal"/>
    <w:pPr>
      <w:tabs>
        <w:tab w:val="center" w:pos="4320"/>
        <w:tab w:val="right" w:pos="8640"/>
      </w:tabs>
      <w:spacing w:before="200" w:after="200"/>
    </w:pPr>
    <w:rPr>
      <w:rFonts w:ascii="Times" w:eastAsia="Times" w:hAnsi="Times"/>
      <w:szCs w:val="24"/>
    </w:rPr>
  </w:style>
  <w:style w:type="paragraph" w:customStyle="1" w:styleId="AIWisdom3CodeListing">
    <w:name w:val="AIWisdom3 Code Listing"/>
    <w:pPr>
      <w:ind w:left="720"/>
    </w:pPr>
    <w:rPr>
      <w:rFonts w:ascii="Courier New" w:hAnsi="Courier New"/>
      <w:sz w:val="24"/>
    </w:rPr>
  </w:style>
  <w:style w:type="character" w:customStyle="1" w:styleId="AIWisdom3EmbeddedCode">
    <w:name w:val="AIWisdom3 Embedded Code"/>
    <w:basedOn w:val="DefaultParagraphFont"/>
    <w:rPr>
      <w:rFonts w:ascii="Courier New" w:hAnsi="Courier New"/>
      <w:sz w:val="24"/>
    </w:rPr>
  </w:style>
  <w:style w:type="paragraph" w:styleId="Title">
    <w:name w:val="Title"/>
    <w:basedOn w:val="Normal"/>
    <w:qFormat/>
    <w:pPr>
      <w:jc w:val="center"/>
    </w:pPr>
    <w:rPr>
      <w:b/>
      <w:sz w:val="36"/>
    </w:rPr>
  </w:style>
  <w:style w:type="character" w:customStyle="1" w:styleId="text">
    <w:name w:val="text"/>
    <w:basedOn w:val="DefaultParagraphFont"/>
    <w:rsid w:val="003A2C75"/>
  </w:style>
  <w:style w:type="paragraph" w:customStyle="1" w:styleId="AIWisdom3Heading3">
    <w:name w:val="AIWisdom3 Heading 3"/>
    <w:basedOn w:val="Normal"/>
    <w:rsid w:val="00CE216A"/>
    <w:rPr>
      <w:b/>
    </w:rPr>
  </w:style>
  <w:style w:type="paragraph" w:styleId="BalloonText">
    <w:name w:val="Balloon Text"/>
    <w:basedOn w:val="Normal"/>
    <w:semiHidden/>
    <w:rsid w:val="00BB4CB9"/>
    <w:rPr>
      <w:rFonts w:ascii="Tahoma" w:hAnsi="Tahoma" w:cs="Tahoma"/>
      <w:sz w:val="16"/>
      <w:szCs w:val="16"/>
    </w:rPr>
  </w:style>
  <w:style w:type="character" w:styleId="CommentReference">
    <w:name w:val="annotation reference"/>
    <w:basedOn w:val="DefaultParagraphFont"/>
    <w:semiHidden/>
    <w:rsid w:val="004E614F"/>
    <w:rPr>
      <w:sz w:val="16"/>
      <w:szCs w:val="16"/>
    </w:rPr>
  </w:style>
  <w:style w:type="paragraph" w:styleId="CommentText">
    <w:name w:val="annotation text"/>
    <w:basedOn w:val="Normal"/>
    <w:semiHidden/>
    <w:rsid w:val="004E614F"/>
  </w:style>
  <w:style w:type="paragraph" w:styleId="CommentSubject">
    <w:name w:val="annotation subject"/>
    <w:basedOn w:val="CommentText"/>
    <w:next w:val="CommentText"/>
    <w:semiHidden/>
    <w:rsid w:val="004E614F"/>
    <w:rPr>
      <w:b/>
      <w:bCs/>
    </w:rPr>
  </w:style>
  <w:style w:type="paragraph" w:customStyle="1" w:styleId="GameDevText">
    <w:name w:val="GameDev Text"/>
    <w:link w:val="GameDevTextChar"/>
    <w:rsid w:val="00A5002F"/>
    <w:rPr>
      <w:sz w:val="24"/>
    </w:rPr>
  </w:style>
  <w:style w:type="table" w:styleId="TableGrid">
    <w:name w:val="Table Grid"/>
    <w:basedOn w:val="TableNormal"/>
    <w:rsid w:val="00A500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ameDevTextChar">
    <w:name w:val="GameDev Text Char"/>
    <w:basedOn w:val="DefaultParagraphFont"/>
    <w:link w:val="GameDevText"/>
    <w:rsid w:val="00A5002F"/>
    <w:rPr>
      <w:sz w:val="24"/>
      <w:lang w:val="en-US" w:eastAsia="en-US" w:bidi="ar-SA"/>
    </w:rPr>
  </w:style>
  <w:style w:type="character" w:styleId="Hyperlink">
    <w:name w:val="Hyperlink"/>
    <w:basedOn w:val="DefaultParagraphFont"/>
    <w:rsid w:val="00A5002F"/>
    <w:rPr>
      <w:color w:val="0000FF"/>
      <w:u w:val="single"/>
    </w:rPr>
  </w:style>
  <w:style w:type="paragraph" w:customStyle="1" w:styleId="Gems3Text">
    <w:name w:val="Gems3 Text"/>
    <w:rsid w:val="00FB5EC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91AE1-DC5E-47D4-BFD6-0706487EC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GPG3 Writing Guidelines</vt:lpstr>
    </vt:vector>
  </TitlesOfParts>
  <Company>Charles River Media</Company>
  <LinksUpToDate>false</LinksUpToDate>
  <CharactersWithSpaces>8062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GPG3 Writing Guidelines</dc:title>
  <dc:creator>Unknown</dc:creator>
  <cp:lastModifiedBy>Steve</cp:lastModifiedBy>
  <cp:revision>4</cp:revision>
  <cp:lastPrinted>2001-04-19T17:09:00Z</cp:lastPrinted>
  <dcterms:created xsi:type="dcterms:W3CDTF">2010-03-16T05:43:00Z</dcterms:created>
  <dcterms:modified xsi:type="dcterms:W3CDTF">2010-03-16T05:54:00Z</dcterms:modified>
</cp:coreProperties>
</file>